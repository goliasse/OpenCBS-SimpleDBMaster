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D8E9F" w14:textId="77777777" w:rsidR="00C10ADE" w:rsidRPr="00C10ADE" w:rsidRDefault="00C10ADE" w:rsidP="006B4556">
      <w:pPr>
        <w:rPr>
          <w:b/>
        </w:rPr>
      </w:pPr>
      <w:r w:rsidRPr="00C10ADE">
        <w:rPr>
          <w:b/>
        </w:rPr>
        <w:t>Cheque and ATM Transaction query</w:t>
      </w:r>
    </w:p>
    <w:p w14:paraId="65154C24" w14:textId="77777777" w:rsidR="006B4556" w:rsidRDefault="006B4556" w:rsidP="006B4556">
      <w:r>
        <w:t>Previous query - "If transaction method is cheque then while performing the credit transaction we have to debit the account number associated with that cheque. How can we get that mapping between cheque and account number? and same case with ATM transactions."</w:t>
      </w:r>
    </w:p>
    <w:p w14:paraId="7D16EDDF" w14:textId="77777777" w:rsidR="006B4556" w:rsidRDefault="006B4556" w:rsidP="006B4556">
      <w:r>
        <w:t>Client Response - We will have cheque processing sub-system for payment &amp; deposit. Just advise us what information do you need from this sub-system and we’ll publish/push to you accordingly.</w:t>
      </w:r>
    </w:p>
    <w:p w14:paraId="73B07A52" w14:textId="77777777" w:rsidR="006B4556" w:rsidRDefault="006B4556" w:rsidP="006B4556">
      <w:r>
        <w:t>Please treat ATM transaction equally.</w:t>
      </w:r>
    </w:p>
    <w:p w14:paraId="545194CC" w14:textId="77777777" w:rsidR="006B4556" w:rsidRDefault="006B4556" w:rsidP="006B4556">
      <w:r>
        <w:t xml:space="preserve">My query - I will need the Account Number associated with that cheque number or ATM, So that I could insert the transaction record in the database. </w:t>
      </w:r>
    </w:p>
    <w:p w14:paraId="58C63D6F" w14:textId="77777777" w:rsidR="006B4556" w:rsidRDefault="006B4556" w:rsidP="006B4556">
      <w:pPr>
        <w:rPr>
          <w:ins w:id="0" w:author="nil nil" w:date="2014-08-16T08:54:00Z"/>
        </w:rPr>
      </w:pPr>
      <w:r>
        <w:t>I want to know how can I fetch that account number, is there any service point exposed externally which I could access.</w:t>
      </w:r>
    </w:p>
    <w:p w14:paraId="482FB7AC" w14:textId="77777777" w:rsidR="00277EC7" w:rsidRDefault="00277EC7" w:rsidP="006B4556">
      <w:pPr>
        <w:rPr>
          <w:ins w:id="1" w:author="nil nil" w:date="2014-08-16T09:37:00Z"/>
          <w:color w:val="FF0000"/>
        </w:rPr>
      </w:pPr>
      <w:ins w:id="2" w:author="nil nil" w:date="2014-08-16T08:54:00Z">
        <w:r w:rsidRPr="0053517C">
          <w:rPr>
            <w:color w:val="FF0000"/>
            <w:rPrChange w:id="3" w:author="nil nil" w:date="2014-08-16T09:33:00Z">
              <w:rPr/>
            </w:rPrChange>
          </w:rPr>
          <w:t xml:space="preserve">BDG: There will a JSON service end-point, where you </w:t>
        </w:r>
      </w:ins>
      <w:ins w:id="4" w:author="nil nil" w:date="2014-08-16T08:56:00Z">
        <w:r w:rsidRPr="0053517C">
          <w:rPr>
            <w:color w:val="FF0000"/>
            <w:rPrChange w:id="5" w:author="nil nil" w:date="2014-08-16T09:33:00Z">
              <w:rPr/>
            </w:rPrChange>
          </w:rPr>
          <w:t xml:space="preserve">can </w:t>
        </w:r>
      </w:ins>
      <w:ins w:id="6" w:author="nil nil" w:date="2014-08-16T08:54:00Z">
        <w:r w:rsidR="0002463F" w:rsidRPr="0053517C">
          <w:rPr>
            <w:color w:val="FF0000"/>
            <w:rPrChange w:id="7" w:author="nil nil" w:date="2014-08-16T09:33:00Z">
              <w:rPr/>
            </w:rPrChange>
          </w:rPr>
          <w:t>query by account number</w:t>
        </w:r>
      </w:ins>
      <w:ins w:id="8" w:author="nil nil" w:date="2014-08-16T09:35:00Z">
        <w:r w:rsidR="004C241E">
          <w:rPr>
            <w:color w:val="FF0000"/>
          </w:rPr>
          <w:t xml:space="preserve"> (inbound payment for that particular account number)</w:t>
        </w:r>
      </w:ins>
      <w:ins w:id="9" w:author="nil nil" w:date="2014-08-16T08:54:00Z">
        <w:r w:rsidR="0002463F" w:rsidRPr="0053517C">
          <w:rPr>
            <w:color w:val="FF0000"/>
            <w:rPrChange w:id="10" w:author="nil nil" w:date="2014-08-16T09:33:00Z">
              <w:rPr/>
            </w:rPrChange>
          </w:rPr>
          <w:t>; the result will</w:t>
        </w:r>
        <w:r w:rsidRPr="0053517C">
          <w:rPr>
            <w:color w:val="FF0000"/>
            <w:rPrChange w:id="11" w:author="nil nil" w:date="2014-08-16T09:33:00Z">
              <w:rPr/>
            </w:rPrChange>
          </w:rPr>
          <w:t xml:space="preserve"> </w:t>
        </w:r>
      </w:ins>
      <w:ins w:id="12" w:author="nil nil" w:date="2014-08-16T09:35:00Z">
        <w:r w:rsidR="004C241E">
          <w:rPr>
            <w:color w:val="FF0000"/>
          </w:rPr>
          <w:t xml:space="preserve">be </w:t>
        </w:r>
      </w:ins>
      <w:ins w:id="13" w:author="nil nil" w:date="2014-08-16T08:54:00Z">
        <w:r w:rsidRPr="0053517C">
          <w:rPr>
            <w:color w:val="FF0000"/>
            <w:rPrChange w:id="14" w:author="nil nil" w:date="2014-08-16T09:33:00Z">
              <w:rPr/>
            </w:rPrChange>
          </w:rPr>
          <w:t xml:space="preserve">sorted by date of transaction, in order to query </w:t>
        </w:r>
      </w:ins>
      <w:ins w:id="15" w:author="nil nil" w:date="2014-08-16T09:03:00Z">
        <w:r w:rsidR="0002463F" w:rsidRPr="0053517C">
          <w:rPr>
            <w:color w:val="FF0000"/>
            <w:rPrChange w:id="16" w:author="nil nil" w:date="2014-08-16T09:33:00Z">
              <w:rPr/>
            </w:rPrChange>
          </w:rPr>
          <w:t xml:space="preserve">inbound </w:t>
        </w:r>
      </w:ins>
      <w:proofErr w:type="spellStart"/>
      <w:ins w:id="17" w:author="nil nil" w:date="2014-08-16T08:56:00Z">
        <w:r w:rsidRPr="0053517C">
          <w:rPr>
            <w:color w:val="FF0000"/>
            <w:rPrChange w:id="18" w:author="nil nil" w:date="2014-08-16T09:33:00Z">
              <w:rPr/>
            </w:rPrChange>
          </w:rPr>
          <w:t>cheque</w:t>
        </w:r>
      </w:ins>
      <w:proofErr w:type="spellEnd"/>
      <w:ins w:id="19" w:author="nil nil" w:date="2014-08-16T08:57:00Z">
        <w:r w:rsidRPr="0053517C">
          <w:rPr>
            <w:color w:val="FF0000"/>
            <w:rPrChange w:id="20" w:author="nil nil" w:date="2014-08-16T09:33:00Z">
              <w:rPr/>
            </w:rPrChange>
          </w:rPr>
          <w:t>/ATM</w:t>
        </w:r>
      </w:ins>
      <w:ins w:id="21" w:author="nil nil" w:date="2014-08-16T08:56:00Z">
        <w:r w:rsidRPr="0053517C">
          <w:rPr>
            <w:color w:val="FF0000"/>
            <w:rPrChange w:id="22" w:author="nil nil" w:date="2014-08-16T09:33:00Z">
              <w:rPr/>
            </w:rPrChange>
          </w:rPr>
          <w:t xml:space="preserve"> payment</w:t>
        </w:r>
      </w:ins>
      <w:ins w:id="23" w:author="nil nil" w:date="2014-08-16T08:59:00Z">
        <w:r w:rsidRPr="0053517C">
          <w:rPr>
            <w:color w:val="FF0000"/>
            <w:rPrChange w:id="24" w:author="nil nil" w:date="2014-08-16T09:33:00Z">
              <w:rPr/>
            </w:rPrChange>
          </w:rPr>
          <w:t xml:space="preserve">. </w:t>
        </w:r>
      </w:ins>
      <w:ins w:id="25" w:author="nil nil" w:date="2014-08-16T09:36:00Z">
        <w:r w:rsidR="004C241E">
          <w:rPr>
            <w:color w:val="FF0000"/>
          </w:rPr>
          <w:t xml:space="preserve">Even, </w:t>
        </w:r>
      </w:ins>
      <w:proofErr w:type="gramStart"/>
      <w:ins w:id="26" w:author="nil nil" w:date="2014-08-16T08:59:00Z">
        <w:r w:rsidRPr="0053517C">
          <w:rPr>
            <w:color w:val="FF0000"/>
            <w:rPrChange w:id="27" w:author="nil nil" w:date="2014-08-16T09:33:00Z">
              <w:rPr/>
            </w:rPrChange>
          </w:rPr>
          <w:t>If</w:t>
        </w:r>
        <w:proofErr w:type="gramEnd"/>
        <w:r w:rsidRPr="0053517C">
          <w:rPr>
            <w:color w:val="FF0000"/>
            <w:rPrChange w:id="28" w:author="nil nil" w:date="2014-08-16T09:33:00Z">
              <w:rPr/>
            </w:rPrChange>
          </w:rPr>
          <w:t xml:space="preserve"> the payment made over the counter, using </w:t>
        </w:r>
        <w:proofErr w:type="spellStart"/>
        <w:r w:rsidRPr="0053517C">
          <w:rPr>
            <w:color w:val="FF0000"/>
            <w:rPrChange w:id="29" w:author="nil nil" w:date="2014-08-16T09:33:00Z">
              <w:rPr/>
            </w:rPrChange>
          </w:rPr>
          <w:t>cheque</w:t>
        </w:r>
        <w:proofErr w:type="spellEnd"/>
        <w:r w:rsidRPr="0053517C">
          <w:rPr>
            <w:color w:val="FF0000"/>
            <w:rPrChange w:id="30" w:author="nil nil" w:date="2014-08-16T09:33:00Z">
              <w:rPr/>
            </w:rPrChange>
          </w:rPr>
          <w:t xml:space="preserve">, our service representative will update this service end-point. In short, </w:t>
        </w:r>
      </w:ins>
      <w:ins w:id="31" w:author="nil nil" w:date="2014-08-16T09:00:00Z">
        <w:r w:rsidR="0002463F" w:rsidRPr="0053517C">
          <w:rPr>
            <w:color w:val="FF0000"/>
            <w:rPrChange w:id="32" w:author="nil nil" w:date="2014-08-16T09:33:00Z">
              <w:rPr/>
            </w:rPrChange>
          </w:rPr>
          <w:t xml:space="preserve">your </w:t>
        </w:r>
        <w:proofErr w:type="gramStart"/>
        <w:r w:rsidR="0002463F" w:rsidRPr="0053517C">
          <w:rPr>
            <w:color w:val="FF0000"/>
            <w:rPrChange w:id="33" w:author="nil nil" w:date="2014-08-16T09:33:00Z">
              <w:rPr/>
            </w:rPrChange>
          </w:rPr>
          <w:t>access remain</w:t>
        </w:r>
        <w:proofErr w:type="gramEnd"/>
        <w:r w:rsidR="0002463F" w:rsidRPr="0053517C">
          <w:rPr>
            <w:color w:val="FF0000"/>
            <w:rPrChange w:id="34" w:author="nil nil" w:date="2014-08-16T09:33:00Z">
              <w:rPr/>
            </w:rPrChange>
          </w:rPr>
          <w:t xml:space="preserve"> the same.</w:t>
        </w:r>
      </w:ins>
    </w:p>
    <w:p w14:paraId="69A60DFC" w14:textId="77777777" w:rsidR="004C241E" w:rsidRPr="0053517C" w:rsidRDefault="004C241E" w:rsidP="006B4556">
      <w:pPr>
        <w:rPr>
          <w:ins w:id="35" w:author="nil nil" w:date="2014-08-16T09:04:00Z"/>
          <w:color w:val="FF0000"/>
          <w:rPrChange w:id="36" w:author="nil nil" w:date="2014-08-16T09:33:00Z">
            <w:rPr>
              <w:ins w:id="37" w:author="nil nil" w:date="2014-08-16T09:04:00Z"/>
            </w:rPr>
          </w:rPrChange>
        </w:rPr>
      </w:pPr>
      <w:ins w:id="38" w:author="nil nil" w:date="2014-08-16T09:37:00Z">
        <w:r>
          <w:rPr>
            <w:color w:val="FF0000"/>
          </w:rPr>
          <w:t xml:space="preserve">FYI, we will be using </w:t>
        </w:r>
        <w:proofErr w:type="spellStart"/>
        <w:proofErr w:type="gramStart"/>
        <w:r>
          <w:rPr>
            <w:color w:val="FF0000"/>
          </w:rPr>
          <w:t>cheque</w:t>
        </w:r>
        <w:proofErr w:type="spellEnd"/>
        <w:r>
          <w:rPr>
            <w:color w:val="FF0000"/>
          </w:rPr>
          <w:t xml:space="preserve"> processing</w:t>
        </w:r>
        <w:proofErr w:type="gramEnd"/>
        <w:r>
          <w:rPr>
            <w:color w:val="FF0000"/>
          </w:rPr>
          <w:t xml:space="preserve"> machine for batch </w:t>
        </w:r>
      </w:ins>
      <w:ins w:id="39" w:author="nil nil" w:date="2014-08-16T09:38:00Z">
        <w:r>
          <w:rPr>
            <w:color w:val="FF0000"/>
          </w:rPr>
          <w:t>processing</w:t>
        </w:r>
      </w:ins>
      <w:ins w:id="40" w:author="nil nil" w:date="2014-08-16T09:37:00Z">
        <w:r>
          <w:rPr>
            <w:color w:val="FF0000"/>
          </w:rPr>
          <w:t>.</w:t>
        </w:r>
      </w:ins>
    </w:p>
    <w:p w14:paraId="227367D9" w14:textId="77777777" w:rsidR="0002463F" w:rsidRPr="0053517C" w:rsidRDefault="0002463F" w:rsidP="006B4556">
      <w:pPr>
        <w:rPr>
          <w:ins w:id="41" w:author="nil nil" w:date="2014-08-16T09:04:00Z"/>
          <w:color w:val="FF0000"/>
          <w:rPrChange w:id="42" w:author="nil nil" w:date="2014-08-16T09:33:00Z">
            <w:rPr>
              <w:ins w:id="43" w:author="nil nil" w:date="2014-08-16T09:04:00Z"/>
            </w:rPr>
          </w:rPrChange>
        </w:rPr>
      </w:pPr>
      <w:ins w:id="44" w:author="nil nil" w:date="2014-08-16T09:04:00Z">
        <w:r w:rsidRPr="0053517C">
          <w:rPr>
            <w:color w:val="FF0000"/>
            <w:rPrChange w:id="45" w:author="nil nil" w:date="2014-08-16T09:33:00Z">
              <w:rPr/>
            </w:rPrChange>
          </w:rPr>
          <w:t>Our suggested result format would be</w:t>
        </w:r>
      </w:ins>
    </w:p>
    <w:p w14:paraId="4063A781" w14:textId="77777777" w:rsidR="0002463F" w:rsidRPr="0053517C" w:rsidRDefault="0002463F" w:rsidP="00AA27FB">
      <w:pPr>
        <w:pStyle w:val="ListParagraph"/>
        <w:numPr>
          <w:ilvl w:val="0"/>
          <w:numId w:val="11"/>
        </w:numPr>
        <w:rPr>
          <w:ins w:id="46" w:author="nil nil" w:date="2014-08-16T09:27:00Z"/>
          <w:color w:val="FF0000"/>
          <w:rPrChange w:id="47" w:author="nil nil" w:date="2014-08-16T09:33:00Z">
            <w:rPr>
              <w:ins w:id="48" w:author="nil nil" w:date="2014-08-16T09:27:00Z"/>
            </w:rPr>
          </w:rPrChange>
        </w:rPr>
        <w:pPrChange w:id="49" w:author="nil nil" w:date="2014-08-16T09:27:00Z">
          <w:pPr/>
        </w:pPrChange>
      </w:pPr>
      <w:proofErr w:type="gramStart"/>
      <w:ins w:id="50" w:author="nil nil" w:date="2014-08-16T09:04:00Z">
        <w:r w:rsidRPr="0053517C">
          <w:rPr>
            <w:color w:val="FF0000"/>
            <w:rPrChange w:id="51" w:author="nil nil" w:date="2014-08-16T09:33:00Z">
              <w:rPr/>
            </w:rPrChange>
          </w:rPr>
          <w:t>transaction</w:t>
        </w:r>
        <w:proofErr w:type="gramEnd"/>
        <w:r w:rsidRPr="0053517C">
          <w:rPr>
            <w:color w:val="FF0000"/>
            <w:rPrChange w:id="52" w:author="nil nil" w:date="2014-08-16T09:33:00Z">
              <w:rPr/>
            </w:rPrChange>
          </w:rPr>
          <w:t xml:space="preserve"> ID</w:t>
        </w:r>
      </w:ins>
    </w:p>
    <w:p w14:paraId="4A1DD821" w14:textId="77777777" w:rsidR="00AA27FB" w:rsidRPr="0053517C" w:rsidRDefault="00AA27FB" w:rsidP="00AA27FB">
      <w:pPr>
        <w:pStyle w:val="ListParagraph"/>
        <w:numPr>
          <w:ilvl w:val="0"/>
          <w:numId w:val="11"/>
        </w:numPr>
        <w:rPr>
          <w:ins w:id="53" w:author="nil nil" w:date="2014-08-16T09:28:00Z"/>
          <w:color w:val="FF0000"/>
          <w:rPrChange w:id="54" w:author="nil nil" w:date="2014-08-16T09:33:00Z">
            <w:rPr>
              <w:ins w:id="55" w:author="nil nil" w:date="2014-08-16T09:28:00Z"/>
            </w:rPr>
          </w:rPrChange>
        </w:rPr>
        <w:pPrChange w:id="56" w:author="nil nil" w:date="2014-08-16T09:27:00Z">
          <w:pPr/>
        </w:pPrChange>
      </w:pPr>
      <w:ins w:id="57" w:author="nil nil" w:date="2014-08-16T09:27:00Z">
        <w:r w:rsidRPr="0053517C">
          <w:rPr>
            <w:color w:val="FF0000"/>
            <w:rPrChange w:id="58" w:author="nil nil" w:date="2014-08-16T09:33:00Z">
              <w:rPr/>
            </w:rPrChange>
          </w:rPr>
          <w:t>Date</w:t>
        </w:r>
      </w:ins>
    </w:p>
    <w:p w14:paraId="75F942C6" w14:textId="77777777" w:rsidR="00AA27FB" w:rsidRPr="0053517C" w:rsidRDefault="00AA27FB" w:rsidP="00AA27FB">
      <w:pPr>
        <w:pStyle w:val="ListParagraph"/>
        <w:numPr>
          <w:ilvl w:val="0"/>
          <w:numId w:val="11"/>
        </w:numPr>
        <w:rPr>
          <w:ins w:id="59" w:author="nil nil" w:date="2014-08-16T09:27:00Z"/>
          <w:color w:val="FF0000"/>
          <w:rPrChange w:id="60" w:author="nil nil" w:date="2014-08-16T09:33:00Z">
            <w:rPr>
              <w:ins w:id="61" w:author="nil nil" w:date="2014-08-16T09:27:00Z"/>
            </w:rPr>
          </w:rPrChange>
        </w:rPr>
        <w:pPrChange w:id="62" w:author="nil nil" w:date="2014-08-16T09:27:00Z">
          <w:pPr/>
        </w:pPrChange>
      </w:pPr>
      <w:ins w:id="63" w:author="nil nil" w:date="2014-08-16T09:28:00Z">
        <w:r w:rsidRPr="0053517C">
          <w:rPr>
            <w:color w:val="FF0000"/>
            <w:rPrChange w:id="64" w:author="nil nil" w:date="2014-08-16T09:33:00Z">
              <w:rPr/>
            </w:rPrChange>
          </w:rPr>
          <w:t>Payment Code</w:t>
        </w:r>
      </w:ins>
    </w:p>
    <w:p w14:paraId="7683AF7F" w14:textId="77777777" w:rsidR="00AA27FB" w:rsidRDefault="00AA27FB" w:rsidP="00AA27FB">
      <w:pPr>
        <w:pStyle w:val="ListParagraph"/>
        <w:numPr>
          <w:ilvl w:val="0"/>
          <w:numId w:val="11"/>
        </w:numPr>
        <w:rPr>
          <w:ins w:id="65" w:author="nil nil" w:date="2014-08-16T09:39:00Z"/>
          <w:color w:val="FF0000"/>
        </w:rPr>
        <w:pPrChange w:id="66" w:author="nil nil" w:date="2014-08-16T09:27:00Z">
          <w:pPr/>
        </w:pPrChange>
      </w:pPr>
      <w:ins w:id="67" w:author="nil nil" w:date="2014-08-16T09:27:00Z">
        <w:r w:rsidRPr="0053517C">
          <w:rPr>
            <w:color w:val="FF0000"/>
            <w:rPrChange w:id="68" w:author="nil nil" w:date="2014-08-16T09:33:00Z">
              <w:rPr/>
            </w:rPrChange>
          </w:rPr>
          <w:t>Amount</w:t>
        </w:r>
      </w:ins>
    </w:p>
    <w:p w14:paraId="34F087DC" w14:textId="77777777" w:rsidR="004C241E" w:rsidRPr="004C241E" w:rsidRDefault="004C241E" w:rsidP="004C241E">
      <w:pPr>
        <w:rPr>
          <w:ins w:id="69" w:author="nil nil" w:date="2014-08-16T09:30:00Z"/>
          <w:color w:val="FF0000"/>
          <w:rPrChange w:id="70" w:author="nil nil" w:date="2014-08-16T09:39:00Z">
            <w:rPr>
              <w:ins w:id="71" w:author="nil nil" w:date="2014-08-16T09:30:00Z"/>
            </w:rPr>
          </w:rPrChange>
        </w:rPr>
      </w:pPr>
      <w:ins w:id="72" w:author="nil nil" w:date="2014-08-16T09:39:00Z">
        <w:r>
          <w:rPr>
            <w:color w:val="FF0000"/>
          </w:rPr>
          <w:t>Alternatively, you can query the JSON</w:t>
        </w:r>
      </w:ins>
      <w:ins w:id="73" w:author="nil nil" w:date="2014-08-16T09:40:00Z">
        <w:r w:rsidR="00BE0D7E">
          <w:rPr>
            <w:color w:val="FF0000"/>
          </w:rPr>
          <w:t xml:space="preserve"> end-point</w:t>
        </w:r>
      </w:ins>
      <w:bookmarkStart w:id="74" w:name="_GoBack"/>
      <w:bookmarkEnd w:id="74"/>
      <w:ins w:id="75" w:author="nil nil" w:date="2014-08-16T09:39:00Z">
        <w:r>
          <w:rPr>
            <w:color w:val="FF0000"/>
          </w:rPr>
          <w:t xml:space="preserve"> with the account number &amp; payment code </w:t>
        </w:r>
      </w:ins>
      <w:ins w:id="76" w:author="nil nil" w:date="2014-08-16T09:40:00Z">
        <w:r>
          <w:rPr>
            <w:color w:val="FF0000"/>
          </w:rPr>
          <w:t>to retrieve</w:t>
        </w:r>
      </w:ins>
      <w:ins w:id="77" w:author="nil nil" w:date="2014-08-16T09:39:00Z">
        <w:r>
          <w:rPr>
            <w:color w:val="FF0000"/>
          </w:rPr>
          <w:t xml:space="preserve"> zoomed </w:t>
        </w:r>
      </w:ins>
      <w:ins w:id="78" w:author="nil nil" w:date="2014-08-16T09:40:00Z">
        <w:r>
          <w:rPr>
            <w:color w:val="FF0000"/>
          </w:rPr>
          <w:t>transaction</w:t>
        </w:r>
      </w:ins>
      <w:ins w:id="79" w:author="nil nil" w:date="2014-08-16T09:39:00Z">
        <w:r>
          <w:rPr>
            <w:color w:val="FF0000"/>
          </w:rPr>
          <w:t>.</w:t>
        </w:r>
      </w:ins>
    </w:p>
    <w:p w14:paraId="0A98CBFB" w14:textId="77777777" w:rsidR="00AA27FB" w:rsidRPr="0053517C" w:rsidRDefault="00AA27FB" w:rsidP="00AA27FB">
      <w:pPr>
        <w:rPr>
          <w:ins w:id="80" w:author="nil nil" w:date="2014-08-16T09:30:00Z"/>
          <w:color w:val="FF0000"/>
          <w:rPrChange w:id="81" w:author="nil nil" w:date="2014-08-16T09:33:00Z">
            <w:rPr>
              <w:ins w:id="82" w:author="nil nil" w:date="2014-08-16T09:30:00Z"/>
            </w:rPr>
          </w:rPrChange>
        </w:rPr>
      </w:pPr>
      <w:ins w:id="83" w:author="nil nil" w:date="2014-08-16T09:30:00Z">
        <w:r w:rsidRPr="0053517C">
          <w:rPr>
            <w:color w:val="FF0000"/>
            <w:rPrChange w:id="84" w:author="nil nil" w:date="2014-08-16T09:33:00Z">
              <w:rPr/>
            </w:rPrChange>
          </w:rPr>
          <w:t>Payment Code:</w:t>
        </w:r>
      </w:ins>
    </w:p>
    <w:p w14:paraId="22D6137C" w14:textId="77777777" w:rsidR="00AA27FB" w:rsidRPr="0053517C" w:rsidRDefault="00AA27FB" w:rsidP="00AA27FB">
      <w:pPr>
        <w:rPr>
          <w:ins w:id="85" w:author="nil nil" w:date="2014-08-16T09:31:00Z"/>
          <w:color w:val="FF0000"/>
          <w:rPrChange w:id="86" w:author="nil nil" w:date="2014-08-16T09:33:00Z">
            <w:rPr>
              <w:ins w:id="87" w:author="nil nil" w:date="2014-08-16T09:31:00Z"/>
            </w:rPr>
          </w:rPrChange>
        </w:rPr>
      </w:pPr>
      <w:ins w:id="88" w:author="nil nil" w:date="2014-08-16T09:30:00Z">
        <w:r w:rsidRPr="0053517C">
          <w:rPr>
            <w:color w:val="FF0000"/>
            <w:rPrChange w:id="89" w:author="nil nil" w:date="2014-08-16T09:33:00Z">
              <w:rPr/>
            </w:rPrChange>
          </w:rPr>
          <w:t>1</w:t>
        </w:r>
      </w:ins>
      <w:ins w:id="90" w:author="nil nil" w:date="2014-08-16T09:31:00Z">
        <w:r w:rsidR="0053517C" w:rsidRPr="0053517C">
          <w:rPr>
            <w:color w:val="FF0000"/>
            <w:rPrChange w:id="91" w:author="nil nil" w:date="2014-08-16T09:33:00Z">
              <w:rPr/>
            </w:rPrChange>
          </w:rPr>
          <w:t>X</w:t>
        </w:r>
      </w:ins>
      <w:ins w:id="92" w:author="nil nil" w:date="2014-08-16T09:30:00Z">
        <w:r w:rsidRPr="0053517C">
          <w:rPr>
            <w:color w:val="FF0000"/>
            <w:rPrChange w:id="93" w:author="nil nil" w:date="2014-08-16T09:33:00Z">
              <w:rPr/>
            </w:rPrChange>
          </w:rPr>
          <w:t xml:space="preserve"> </w:t>
        </w:r>
        <w:r w:rsidR="0053517C" w:rsidRPr="0053517C">
          <w:rPr>
            <w:color w:val="FF0000"/>
            <w:rPrChange w:id="94" w:author="nil nil" w:date="2014-08-16T09:33:00Z">
              <w:rPr/>
            </w:rPrChange>
          </w:rPr>
          <w:t>– Loan Payment series</w:t>
        </w:r>
      </w:ins>
      <w:ins w:id="95" w:author="nil nil" w:date="2014-08-16T09:31:00Z">
        <w:r w:rsidR="0053517C" w:rsidRPr="0053517C">
          <w:rPr>
            <w:color w:val="FF0000"/>
            <w:rPrChange w:id="96" w:author="nil nil" w:date="2014-08-16T09:33:00Z">
              <w:rPr/>
            </w:rPrChange>
          </w:rPr>
          <w:t xml:space="preserve"> </w:t>
        </w:r>
      </w:ins>
    </w:p>
    <w:p w14:paraId="09B63179" w14:textId="77777777" w:rsidR="0053517C" w:rsidRPr="0053517C" w:rsidRDefault="0053517C" w:rsidP="00AA27FB">
      <w:pPr>
        <w:rPr>
          <w:ins w:id="97" w:author="nil nil" w:date="2014-08-16T09:32:00Z"/>
          <w:color w:val="FF0000"/>
          <w:rPrChange w:id="98" w:author="nil nil" w:date="2014-08-16T09:33:00Z">
            <w:rPr>
              <w:ins w:id="99" w:author="nil nil" w:date="2014-08-16T09:32:00Z"/>
            </w:rPr>
          </w:rPrChange>
        </w:rPr>
      </w:pPr>
      <w:ins w:id="100" w:author="nil nil" w:date="2014-08-16T09:31:00Z">
        <w:r w:rsidRPr="0053517C">
          <w:rPr>
            <w:color w:val="FF0000"/>
            <w:rPrChange w:id="101" w:author="nil nil" w:date="2014-08-16T09:33:00Z">
              <w:rPr/>
            </w:rPrChange>
          </w:rPr>
          <w:t>2X – Deposit into account series</w:t>
        </w:r>
      </w:ins>
    </w:p>
    <w:p w14:paraId="2D94B5FE" w14:textId="77777777" w:rsidR="0053517C" w:rsidRPr="0053517C" w:rsidRDefault="0053517C" w:rsidP="00AA27FB">
      <w:pPr>
        <w:rPr>
          <w:ins w:id="102" w:author="nil nil" w:date="2014-08-16T09:31:00Z"/>
          <w:color w:val="FF0000"/>
          <w:rPrChange w:id="103" w:author="nil nil" w:date="2014-08-16T09:33:00Z">
            <w:rPr>
              <w:ins w:id="104" w:author="nil nil" w:date="2014-08-16T09:31:00Z"/>
            </w:rPr>
          </w:rPrChange>
        </w:rPr>
      </w:pPr>
      <w:proofErr w:type="gramStart"/>
      <w:ins w:id="105" w:author="nil nil" w:date="2014-08-16T09:32:00Z">
        <w:r w:rsidRPr="0053517C">
          <w:rPr>
            <w:color w:val="FF0000"/>
            <w:rPrChange w:id="106" w:author="nil nil" w:date="2014-08-16T09:33:00Z">
              <w:rPr/>
            </w:rPrChange>
          </w:rPr>
          <w:t>3X – etc.</w:t>
        </w:r>
      </w:ins>
      <w:proofErr w:type="gramEnd"/>
    </w:p>
    <w:p w14:paraId="3D168C3E" w14:textId="77777777" w:rsidR="0053517C" w:rsidRDefault="0053517C" w:rsidP="00AA27FB"/>
    <w:p w14:paraId="250EFE7E" w14:textId="77777777" w:rsidR="006B4556" w:rsidRPr="00C10ADE" w:rsidRDefault="006B4556" w:rsidP="006B4556">
      <w:pPr>
        <w:rPr>
          <w:b/>
        </w:rPr>
      </w:pPr>
      <w:r w:rsidRPr="00C10ADE">
        <w:rPr>
          <w:b/>
        </w:rPr>
        <w:t>Page No - 6 - Req - 1</w:t>
      </w:r>
    </w:p>
    <w:p w14:paraId="4B45E4B1" w14:textId="77777777" w:rsidR="006B4556" w:rsidRDefault="006B4556" w:rsidP="006B4556">
      <w:r>
        <w:lastRenderedPageBreak/>
        <w:t>“Ability to consolidate balances of all current account, fixed deposits and interest accrued for financial reporting purposes. Each consolidated balances to be differentiated by its type and mapped to the chart of accounts to ease reporting.” Existing system has 4 types of chart of accounts.</w:t>
      </w:r>
    </w:p>
    <w:p w14:paraId="536327A0" w14:textId="77777777" w:rsidR="006B4556" w:rsidRDefault="006B4556" w:rsidP="006B4556">
      <w:pPr>
        <w:rPr>
          <w:ins w:id="107" w:author="kb_looi" w:date="2014-08-15T13:05:00Z"/>
        </w:rPr>
      </w:pPr>
      <w:r>
        <w:t xml:space="preserve">1 </w:t>
      </w:r>
      <w:del w:id="108" w:author="kb_looi" w:date="2014-08-15T13:05:00Z">
        <w:r w:rsidDel="00DE33E2">
          <w:delText>-</w:delText>
        </w:r>
      </w:del>
      <w:ins w:id="109" w:author="kb_looi" w:date="2014-08-15T13:05:00Z">
        <w:r w:rsidR="00DE33E2">
          <w:t>–</w:t>
        </w:r>
      </w:ins>
      <w:r>
        <w:t xml:space="preserve"> Assets</w:t>
      </w:r>
    </w:p>
    <w:p w14:paraId="1DF4105A" w14:textId="77777777" w:rsidR="00DE33E2" w:rsidRDefault="00DE33E2">
      <w:pPr>
        <w:pStyle w:val="ListParagraph"/>
        <w:numPr>
          <w:ilvl w:val="0"/>
          <w:numId w:val="10"/>
        </w:numPr>
        <w:pPrChange w:id="110" w:author="kb_looi" w:date="2014-08-15T13:05:00Z">
          <w:pPr/>
        </w:pPrChange>
      </w:pPr>
      <w:ins w:id="111" w:author="kb_looi" w:date="2014-08-15T13:05:00Z">
        <w:r>
          <w:t>Loan disbursed to client’s account.</w:t>
        </w:r>
      </w:ins>
    </w:p>
    <w:p w14:paraId="3723FD66" w14:textId="77777777" w:rsidR="006B4556" w:rsidRDefault="006B4556" w:rsidP="006B4556">
      <w:pPr>
        <w:rPr>
          <w:ins w:id="112" w:author="kb_looi" w:date="2014-08-15T13:03:00Z"/>
        </w:rPr>
      </w:pPr>
      <w:r>
        <w:t xml:space="preserve">2 </w:t>
      </w:r>
      <w:del w:id="113" w:author="kb_looi" w:date="2014-08-15T13:03:00Z">
        <w:r w:rsidDel="00DE33E2">
          <w:delText>-</w:delText>
        </w:r>
      </w:del>
      <w:ins w:id="114" w:author="kb_looi" w:date="2014-08-15T13:03:00Z">
        <w:r w:rsidR="00DE33E2">
          <w:t>–</w:t>
        </w:r>
      </w:ins>
      <w:r>
        <w:t xml:space="preserve"> Liabilities</w:t>
      </w:r>
    </w:p>
    <w:p w14:paraId="7ABD0E70" w14:textId="77777777" w:rsidR="00DE33E2" w:rsidRDefault="00DE33E2">
      <w:pPr>
        <w:pStyle w:val="ListParagraph"/>
        <w:numPr>
          <w:ilvl w:val="0"/>
          <w:numId w:val="7"/>
        </w:numPr>
        <w:pPrChange w:id="115" w:author="kb_looi" w:date="2014-08-15T13:05:00Z">
          <w:pPr/>
        </w:pPrChange>
      </w:pPr>
      <w:ins w:id="116" w:author="kb_looi" w:date="2014-08-15T13:03:00Z">
        <w:r>
          <w:t>Deposits received. Fixed Deposits received.</w:t>
        </w:r>
      </w:ins>
    </w:p>
    <w:p w14:paraId="41DFDD77" w14:textId="77777777" w:rsidR="006B4556" w:rsidRDefault="006B4556" w:rsidP="006B4556">
      <w:pPr>
        <w:rPr>
          <w:ins w:id="117" w:author="kb_looi" w:date="2014-08-15T13:03:00Z"/>
        </w:rPr>
      </w:pPr>
      <w:r>
        <w:t xml:space="preserve">3 </w:t>
      </w:r>
      <w:del w:id="118" w:author="kb_looi" w:date="2014-08-15T13:03:00Z">
        <w:r w:rsidDel="00DE33E2">
          <w:delText>-</w:delText>
        </w:r>
      </w:del>
      <w:ins w:id="119" w:author="kb_looi" w:date="2014-08-15T13:03:00Z">
        <w:r w:rsidR="00DE33E2">
          <w:t>–</w:t>
        </w:r>
      </w:ins>
      <w:r>
        <w:t xml:space="preserve"> Income</w:t>
      </w:r>
    </w:p>
    <w:p w14:paraId="444004F5" w14:textId="77777777" w:rsidR="00DE33E2" w:rsidRDefault="00DE33E2">
      <w:pPr>
        <w:pStyle w:val="ListParagraph"/>
        <w:numPr>
          <w:ilvl w:val="0"/>
          <w:numId w:val="8"/>
        </w:numPr>
        <w:rPr>
          <w:ins w:id="120" w:author="kb_looi" w:date="2014-08-15T13:04:00Z"/>
        </w:rPr>
        <w:pPrChange w:id="121" w:author="kb_looi" w:date="2014-08-15T13:03:00Z">
          <w:pPr/>
        </w:pPrChange>
      </w:pPr>
      <w:ins w:id="122" w:author="kb_looi" w:date="2014-08-15T13:03:00Z">
        <w:r>
          <w:t>Fee debit on client</w:t>
        </w:r>
      </w:ins>
      <w:ins w:id="123" w:author="kb_looi" w:date="2014-08-15T13:04:00Z">
        <w:r>
          <w:t xml:space="preserve">’s account. </w:t>
        </w:r>
      </w:ins>
    </w:p>
    <w:p w14:paraId="670B05F7" w14:textId="77777777" w:rsidR="00DE33E2" w:rsidRDefault="00DE33E2">
      <w:pPr>
        <w:pStyle w:val="ListParagraph"/>
        <w:numPr>
          <w:ilvl w:val="0"/>
          <w:numId w:val="8"/>
        </w:numPr>
        <w:rPr>
          <w:ins w:id="124" w:author="kb_looi" w:date="2014-08-15T13:05:00Z"/>
        </w:rPr>
        <w:pPrChange w:id="125" w:author="kb_looi" w:date="2014-08-15T13:03:00Z">
          <w:pPr/>
        </w:pPrChange>
      </w:pPr>
      <w:ins w:id="126" w:author="kb_looi" w:date="2014-08-15T13:04:00Z">
        <w:r>
          <w:t>Any Fee transaction charged to client’s account.</w:t>
        </w:r>
      </w:ins>
    </w:p>
    <w:p w14:paraId="2CF0C234" w14:textId="77777777" w:rsidR="00DE33E2" w:rsidRDefault="00DE33E2">
      <w:pPr>
        <w:pStyle w:val="ListParagraph"/>
        <w:numPr>
          <w:ilvl w:val="0"/>
          <w:numId w:val="8"/>
        </w:numPr>
        <w:pPrChange w:id="127" w:author="kb_looi" w:date="2014-08-15T13:03:00Z">
          <w:pPr/>
        </w:pPrChange>
      </w:pPr>
      <w:ins w:id="128" w:author="kb_looi" w:date="2014-08-15T13:05:00Z">
        <w:r>
          <w:t>Interest charged on client’s account loan.</w:t>
        </w:r>
      </w:ins>
    </w:p>
    <w:p w14:paraId="2B5706D4" w14:textId="77777777" w:rsidR="006B4556" w:rsidRDefault="006B4556" w:rsidP="006B4556">
      <w:pPr>
        <w:rPr>
          <w:ins w:id="129" w:author="kb_looi" w:date="2014-08-15T13:03:00Z"/>
        </w:rPr>
      </w:pPr>
      <w:r>
        <w:t xml:space="preserve">4 - Expense </w:t>
      </w:r>
    </w:p>
    <w:p w14:paraId="44ADC6DC" w14:textId="77777777" w:rsidR="00DE33E2" w:rsidRDefault="00DE33E2">
      <w:pPr>
        <w:pStyle w:val="ListParagraph"/>
        <w:numPr>
          <w:ilvl w:val="0"/>
          <w:numId w:val="9"/>
        </w:numPr>
        <w:pPrChange w:id="130" w:author="kb_looi" w:date="2014-08-15T13:04:00Z">
          <w:pPr/>
        </w:pPrChange>
      </w:pPr>
      <w:ins w:id="131" w:author="kb_looi" w:date="2014-08-15T13:04:00Z">
        <w:r>
          <w:t xml:space="preserve">Interest charged as Interest earned by client in their account. </w:t>
        </w:r>
      </w:ins>
    </w:p>
    <w:p w14:paraId="59B2C993" w14:textId="77777777" w:rsidR="006B4556" w:rsidRDefault="006B4556" w:rsidP="006B4556">
      <w:pPr>
        <w:rPr>
          <w:ins w:id="132" w:author="kb_looi" w:date="2014-08-15T13:02:00Z"/>
        </w:rPr>
      </w:pPr>
      <w:r>
        <w:t>Could you please clarify, which account will record which type of transaction? Like there will be many different transactions being performed in branch on regular basis on customer accounts i.e. Debit, Credit, Interest debit, Interest credit, Fee debit etc.</w:t>
      </w:r>
    </w:p>
    <w:p w14:paraId="3AEBFC92" w14:textId="77777777" w:rsidR="00DE33E2" w:rsidRDefault="00DE33E2" w:rsidP="006B4556">
      <w:pPr>
        <w:rPr>
          <w:ins w:id="133" w:author="kb_looi" w:date="2014-08-15T13:02:00Z"/>
        </w:rPr>
      </w:pPr>
      <w:ins w:id="134" w:author="kb_looi" w:date="2014-08-15T13:02:00Z">
        <w:r w:rsidRPr="009A7259">
          <w:rPr>
            <w:b/>
            <w:rPrChange w:id="135" w:author="kb_looi" w:date="2014-08-15T14:04:00Z">
              <w:rPr/>
            </w:rPrChange>
          </w:rPr>
          <w:t>BDG</w:t>
        </w:r>
        <w:r>
          <w:t>: The transactions should be mapped to the four categories of header above. We have indicated the appropriate transactions to be mapped to the header above.</w:t>
        </w:r>
      </w:ins>
    </w:p>
    <w:p w14:paraId="0A4543A9" w14:textId="77777777" w:rsidR="00DE33E2" w:rsidRDefault="00DE33E2" w:rsidP="006B4556"/>
    <w:p w14:paraId="1E415CF9" w14:textId="77777777" w:rsidR="006B4556" w:rsidRPr="00C10ADE" w:rsidRDefault="006B4556" w:rsidP="006B4556">
      <w:pPr>
        <w:rPr>
          <w:b/>
        </w:rPr>
      </w:pPr>
      <w:r w:rsidRPr="00C10ADE">
        <w:rPr>
          <w:b/>
        </w:rPr>
        <w:t>Page No - 6 - Req - 2</w:t>
      </w:r>
    </w:p>
    <w:p w14:paraId="4C98873C" w14:textId="77777777" w:rsidR="006B4556" w:rsidRDefault="006B4556" w:rsidP="006B4556">
      <w:r>
        <w:t xml:space="preserve">“A function to segregate each counter’s cash balance and total physical cash balance for daily reconciliation purposes.” How will it work? </w:t>
      </w:r>
    </w:p>
    <w:p w14:paraId="1288ED47" w14:textId="77777777" w:rsidR="006B4556" w:rsidRDefault="006B4556" w:rsidP="006B4556">
      <w:r>
        <w:t>My assumption is that</w:t>
      </w:r>
    </w:p>
    <w:p w14:paraId="2A038686" w14:textId="77777777" w:rsidR="006B4556" w:rsidRDefault="006B4556" w:rsidP="006B4556">
      <w:pPr>
        <w:pStyle w:val="ListParagraph"/>
        <w:numPr>
          <w:ilvl w:val="0"/>
          <w:numId w:val="1"/>
        </w:numPr>
      </w:pPr>
      <w:r>
        <w:t xml:space="preserve">There will be a user created with a specific role such as "Cashier" and a counter number will be mapped to every such kind of user.  </w:t>
      </w:r>
    </w:p>
    <w:p w14:paraId="644C9254" w14:textId="77777777" w:rsidR="006B4556" w:rsidRDefault="006B4556" w:rsidP="006B4556">
      <w:pPr>
        <w:pStyle w:val="ListParagraph"/>
        <w:numPr>
          <w:ilvl w:val="0"/>
          <w:numId w:val="1"/>
        </w:numPr>
      </w:pPr>
      <w:r>
        <w:t>Some initial balance will be allotted on daily basis for each counter.</w:t>
      </w:r>
    </w:p>
    <w:p w14:paraId="68967D93" w14:textId="77777777" w:rsidR="006B4556" w:rsidRDefault="006B4556" w:rsidP="006B4556">
      <w:pPr>
        <w:pStyle w:val="ListParagraph"/>
        <w:numPr>
          <w:ilvl w:val="0"/>
          <w:numId w:val="1"/>
        </w:numPr>
      </w:pPr>
      <w:r>
        <w:t>This counter balance will be updated with every cash transaction by the associated user.</w:t>
      </w:r>
    </w:p>
    <w:p w14:paraId="705C612B" w14:textId="77777777" w:rsidR="006B4556" w:rsidRDefault="006B4556" w:rsidP="006B4556">
      <w:pPr>
        <w:pStyle w:val="ListParagraph"/>
        <w:numPr>
          <w:ilvl w:val="0"/>
          <w:numId w:val="1"/>
        </w:numPr>
      </w:pPr>
      <w:r>
        <w:t>A kind of "Admin" role user will update this information.</w:t>
      </w:r>
    </w:p>
    <w:p w14:paraId="230896A0" w14:textId="77777777" w:rsidR="006B4556" w:rsidRDefault="006B4556" w:rsidP="006B4556">
      <w:pPr>
        <w:pStyle w:val="ListParagraph"/>
        <w:numPr>
          <w:ilvl w:val="0"/>
          <w:numId w:val="1"/>
        </w:numPr>
      </w:pPr>
      <w:r>
        <w:t>Only Cash and Cheque payments will update the counter balance.</w:t>
      </w:r>
    </w:p>
    <w:p w14:paraId="1B873019" w14:textId="77777777" w:rsidR="006B4556" w:rsidRDefault="006B4556" w:rsidP="006B4556">
      <w:pPr>
        <w:pStyle w:val="ListParagraph"/>
        <w:numPr>
          <w:ilvl w:val="0"/>
          <w:numId w:val="1"/>
        </w:numPr>
      </w:pPr>
      <w:r>
        <w:t xml:space="preserve">Could you please provide your view on these </w:t>
      </w:r>
      <w:proofErr w:type="gramStart"/>
      <w:r>
        <w:t>assumptions.</w:t>
      </w:r>
      <w:proofErr w:type="gramEnd"/>
    </w:p>
    <w:p w14:paraId="2C4CFCDC" w14:textId="77777777" w:rsidR="006B4556" w:rsidRDefault="006B4556" w:rsidP="006B4556">
      <w:r>
        <w:t>My queries are</w:t>
      </w:r>
    </w:p>
    <w:p w14:paraId="208D4C3B" w14:textId="77777777" w:rsidR="006B4556" w:rsidRDefault="006B4556" w:rsidP="006B4556">
      <w:pPr>
        <w:pStyle w:val="ListParagraph"/>
        <w:numPr>
          <w:ilvl w:val="0"/>
          <w:numId w:val="2"/>
        </w:numPr>
      </w:pPr>
      <w:r>
        <w:lastRenderedPageBreak/>
        <w:t>How will we get initial total physical cash balance?</w:t>
      </w:r>
    </w:p>
    <w:p w14:paraId="67B231C6" w14:textId="77777777" w:rsidR="00866FE6" w:rsidRDefault="006B4556" w:rsidP="006B4556">
      <w:pPr>
        <w:pStyle w:val="ListParagraph"/>
        <w:numPr>
          <w:ilvl w:val="0"/>
          <w:numId w:val="2"/>
        </w:numPr>
      </w:pPr>
      <w:r>
        <w:t>This counter allocation will be done on daily basis or will be fixed?</w:t>
      </w:r>
    </w:p>
    <w:p w14:paraId="3A2C5791" w14:textId="77777777" w:rsidR="00C10ADE" w:rsidRDefault="00DE33E2">
      <w:pPr>
        <w:rPr>
          <w:ins w:id="136" w:author="kb_looi" w:date="2014-08-15T13:08:00Z"/>
        </w:rPr>
        <w:pPrChange w:id="137" w:author="kb_looi" w:date="2014-08-15T13:06:00Z">
          <w:pPr>
            <w:ind w:left="360"/>
          </w:pPr>
        </w:pPrChange>
      </w:pPr>
      <w:ins w:id="138" w:author="kb_looi" w:date="2014-08-15T13:06:00Z">
        <w:r w:rsidRPr="009A7259">
          <w:rPr>
            <w:b/>
            <w:rPrChange w:id="139" w:author="kb_looi" w:date="2014-08-15T14:04:00Z">
              <w:rPr/>
            </w:rPrChange>
          </w:rPr>
          <w:t>BDG</w:t>
        </w:r>
        <w:r>
          <w:t xml:space="preserve">: The assumptions are correct. The initial physical cash balance are by way of transfer of Bank’s balance, </w:t>
        </w:r>
        <w:proofErr w:type="spellStart"/>
        <w:r>
          <w:t>ie</w:t>
        </w:r>
        <w:proofErr w:type="spellEnd"/>
        <w:r>
          <w:t xml:space="preserve"> in the morning of every banking day, the Bank will allocate a float to each cashier counter in the range of USD1,000. </w:t>
        </w:r>
      </w:ins>
      <w:ins w:id="140" w:author="kb_looi" w:date="2014-08-15T13:07:00Z">
        <w:r>
          <w:t xml:space="preserve">There will be deposit and </w:t>
        </w:r>
        <w:proofErr w:type="spellStart"/>
        <w:r>
          <w:t>cheque</w:t>
        </w:r>
        <w:proofErr w:type="spellEnd"/>
        <w:r>
          <w:t xml:space="preserve"> clearance throughout the day and as such, there may be a time when the float is not sufficient due to high withdrawals during the day. At this time, the Bank will top up its float given to each cashi</w:t>
        </w:r>
      </w:ins>
      <w:ins w:id="141" w:author="kb_looi" w:date="2014-08-15T13:08:00Z">
        <w:r>
          <w:t xml:space="preserve">er. </w:t>
        </w:r>
      </w:ins>
    </w:p>
    <w:p w14:paraId="522818F6" w14:textId="77777777" w:rsidR="00DE33E2" w:rsidRDefault="00DE33E2">
      <w:pPr>
        <w:rPr>
          <w:ins w:id="142" w:author="kb_looi" w:date="2014-08-15T13:09:00Z"/>
        </w:rPr>
        <w:pPrChange w:id="143" w:author="kb_looi" w:date="2014-08-15T13:06:00Z">
          <w:pPr>
            <w:ind w:left="360"/>
          </w:pPr>
        </w:pPrChange>
      </w:pPr>
      <w:ins w:id="144" w:author="kb_looi" w:date="2014-08-15T13:08:00Z">
        <w:r>
          <w:t>This counter float allocation will be done on a daily basis. At the end of every day, there should be report that will detail out the cash balance after taking into consideration all the transactions performed throughout the day. There will be cash count at the end of the day</w:t>
        </w:r>
      </w:ins>
      <w:ins w:id="145" w:author="kb_looi" w:date="2014-08-15T13:09:00Z">
        <w:r>
          <w:t xml:space="preserve"> to ensure the cash balance matches.</w:t>
        </w:r>
      </w:ins>
    </w:p>
    <w:p w14:paraId="6752738D" w14:textId="77777777" w:rsidR="008C1310" w:rsidRDefault="008C1310">
      <w:pPr>
        <w:rPr>
          <w:ins w:id="146" w:author="kb_looi" w:date="2014-08-15T13:06:00Z"/>
        </w:rPr>
        <w:pPrChange w:id="147" w:author="kb_looi" w:date="2014-08-15T13:06:00Z">
          <w:pPr>
            <w:ind w:left="360"/>
          </w:pPr>
        </w:pPrChange>
      </w:pPr>
      <w:ins w:id="148" w:author="kb_looi" w:date="2014-08-15T13:09:00Z">
        <w:r>
          <w:t>This feature is important to ensur</w:t>
        </w:r>
      </w:ins>
      <w:ins w:id="149" w:author="kb_looi" w:date="2014-08-15T13:10:00Z">
        <w:r>
          <w:t>e a cash count is performed each day to address loss of cash if any.</w:t>
        </w:r>
      </w:ins>
    </w:p>
    <w:p w14:paraId="6127CE6C" w14:textId="77777777" w:rsidR="00DE33E2" w:rsidRDefault="00DE33E2">
      <w:pPr>
        <w:pPrChange w:id="150" w:author="kb_looi" w:date="2014-08-15T13:06:00Z">
          <w:pPr>
            <w:ind w:left="360"/>
          </w:pPr>
        </w:pPrChange>
      </w:pPr>
    </w:p>
    <w:p w14:paraId="4F26FC25" w14:textId="77777777" w:rsidR="00C10ADE" w:rsidRPr="00C10ADE" w:rsidRDefault="00C10ADE" w:rsidP="00C10ADE">
      <w:pPr>
        <w:rPr>
          <w:b/>
        </w:rPr>
      </w:pPr>
      <w:r w:rsidRPr="00C10ADE">
        <w:rPr>
          <w:b/>
        </w:rPr>
        <w:t>Estimated worth calculation</w:t>
      </w:r>
    </w:p>
    <w:p w14:paraId="25A3FB66" w14:textId="77777777" w:rsidR="00C10ADE" w:rsidRDefault="00C10ADE" w:rsidP="00C10ADE">
      <w:r w:rsidRPr="00C10ADE">
        <w:t xml:space="preserve">How will we calculate the estimated worth for a customer? We will be offering 4 types of accounts to customers i.e. Saving Account, Current Account, Loan Account and </w:t>
      </w:r>
      <w:del w:id="151" w:author="kb_looi" w:date="2014-08-15T13:11:00Z">
        <w:r w:rsidRPr="00C10ADE" w:rsidDel="008C1310">
          <w:delText xml:space="preserve">Current </w:delText>
        </w:r>
      </w:del>
      <w:ins w:id="152" w:author="kb_looi" w:date="2014-08-15T13:11:00Z">
        <w:r w:rsidR="008C1310">
          <w:t>Loan</w:t>
        </w:r>
        <w:r w:rsidR="008C1310" w:rsidRPr="00C10ADE">
          <w:t xml:space="preserve"> </w:t>
        </w:r>
      </w:ins>
      <w:r w:rsidRPr="00C10ADE">
        <w:t>Account. So on the basis of the different account holdings how will the estimated worth be calculated?</w:t>
      </w:r>
    </w:p>
    <w:p w14:paraId="1EF0375F" w14:textId="77777777" w:rsidR="00C10ADE" w:rsidRDefault="008C1310" w:rsidP="00C10ADE">
      <w:pPr>
        <w:rPr>
          <w:ins w:id="153" w:author="kb_looi" w:date="2014-08-15T13:10:00Z"/>
        </w:rPr>
      </w:pPr>
      <w:ins w:id="154" w:author="kb_looi" w:date="2014-08-15T13:10:00Z">
        <w:r w:rsidRPr="009A7259">
          <w:rPr>
            <w:b/>
            <w:rPrChange w:id="155" w:author="kb_looi" w:date="2014-08-15T14:04:00Z">
              <w:rPr/>
            </w:rPrChange>
          </w:rPr>
          <w:t>BDG</w:t>
        </w:r>
        <w:r>
          <w:t xml:space="preserve">: </w:t>
        </w:r>
      </w:ins>
      <w:ins w:id="156" w:author="kb_looi" w:date="2014-08-15T13:11:00Z">
        <w:r>
          <w:t xml:space="preserve">Yes. The total estimated worth calculation is calculated based on consolidation of all his/ her savings, current account and fixed deposit account balance </w:t>
        </w:r>
      </w:ins>
      <w:ins w:id="157" w:author="kb_looi" w:date="2014-08-15T13:12:00Z">
        <w:r>
          <w:t xml:space="preserve">after deducting </w:t>
        </w:r>
      </w:ins>
      <w:ins w:id="158" w:author="kb_looi" w:date="2014-08-15T13:11:00Z">
        <w:r>
          <w:t>his/ her latest loan balance account as at the day.</w:t>
        </w:r>
      </w:ins>
    </w:p>
    <w:p w14:paraId="0088FDA6" w14:textId="77777777" w:rsidR="008C1310" w:rsidRDefault="008C1310" w:rsidP="00C10ADE">
      <w:pPr>
        <w:rPr>
          <w:ins w:id="159" w:author="kb_looi" w:date="2014-08-15T13:10:00Z"/>
        </w:rPr>
      </w:pPr>
    </w:p>
    <w:p w14:paraId="22777D62" w14:textId="77777777" w:rsidR="008C1310" w:rsidRDefault="008C1310" w:rsidP="00C10ADE"/>
    <w:p w14:paraId="5D11D54B" w14:textId="77777777" w:rsidR="00C10ADE" w:rsidRPr="00C10ADE" w:rsidRDefault="00C10ADE" w:rsidP="00C10ADE">
      <w:pPr>
        <w:rPr>
          <w:b/>
        </w:rPr>
      </w:pPr>
      <w:r w:rsidRPr="00C10ADE">
        <w:rPr>
          <w:b/>
        </w:rPr>
        <w:t>Capital adequacy ratio</w:t>
      </w:r>
    </w:p>
    <w:p w14:paraId="10308889" w14:textId="77777777" w:rsidR="00C10ADE" w:rsidRDefault="00C10ADE" w:rsidP="00C10ADE">
      <w:r>
        <w:t>How do we calculate capital adequacy ratio? As the formula for calculating capital adequacy ratio is given below.</w:t>
      </w:r>
    </w:p>
    <w:p w14:paraId="30F2A951" w14:textId="77777777" w:rsidR="00C10ADE" w:rsidRDefault="00C10ADE" w:rsidP="00C10ADE">
      <w:r>
        <w:t>CAR = (Tier one Capital + Tier two Capital)/Risk weighted assets</w:t>
      </w:r>
    </w:p>
    <w:p w14:paraId="68564F15" w14:textId="77777777" w:rsidR="00C10ADE" w:rsidRDefault="00C10ADE" w:rsidP="00C10ADE">
      <w:r>
        <w:t>Tier one Capital – Which type of capital will be included into Tier one Capital?</w:t>
      </w:r>
    </w:p>
    <w:p w14:paraId="5224BD7B" w14:textId="77777777" w:rsidR="00C10ADE" w:rsidRDefault="00C10ADE" w:rsidP="00C10ADE">
      <w:r>
        <w:t>Tier two Capital – Which type of capital will be included into Tier two Capital?</w:t>
      </w:r>
    </w:p>
    <w:p w14:paraId="66860441" w14:textId="77777777" w:rsidR="00C10ADE" w:rsidRDefault="00C10ADE" w:rsidP="00C10ADE">
      <w:r>
        <w:t>Risk weighted assets – Which type of assets will be included into Risk weighted assets?</w:t>
      </w:r>
    </w:p>
    <w:p w14:paraId="3E5E1305" w14:textId="77777777" w:rsidR="009A7259" w:rsidRDefault="009A7259" w:rsidP="00C10ADE">
      <w:pPr>
        <w:rPr>
          <w:ins w:id="160" w:author="kb_looi" w:date="2014-08-15T14:04:00Z"/>
        </w:rPr>
      </w:pPr>
    </w:p>
    <w:p w14:paraId="3A0C85C0" w14:textId="77777777" w:rsidR="00C10ADE" w:rsidRDefault="007C7BC2" w:rsidP="00C10ADE">
      <w:pPr>
        <w:rPr>
          <w:ins w:id="161" w:author="kb_looi" w:date="2014-08-15T13:12:00Z"/>
        </w:rPr>
      </w:pPr>
      <w:ins w:id="162" w:author="kb_looi" w:date="2014-08-15T13:22:00Z">
        <w:r w:rsidRPr="009A7259">
          <w:rPr>
            <w:b/>
            <w:rPrChange w:id="163" w:author="kb_looi" w:date="2014-08-15T14:04:00Z">
              <w:rPr/>
            </w:rPrChange>
          </w:rPr>
          <w:t>BDG</w:t>
        </w:r>
        <w:r>
          <w:t xml:space="preserve">: Tier one capital = Paid up capital + statutory reserves + </w:t>
        </w:r>
      </w:ins>
      <w:ins w:id="164" w:author="kb_looi" w:date="2014-08-15T13:33:00Z">
        <w:r w:rsidR="00F35879">
          <w:t xml:space="preserve">retained earnings + goodwill (if any) </w:t>
        </w:r>
      </w:ins>
    </w:p>
    <w:p w14:paraId="0D73F5EA" w14:textId="77777777" w:rsidR="0012694A" w:rsidRDefault="00F35879" w:rsidP="00C10ADE">
      <w:pPr>
        <w:rPr>
          <w:ins w:id="165" w:author="kb_looi" w:date="2014-08-15T13:12:00Z"/>
        </w:rPr>
      </w:pPr>
      <w:ins w:id="166" w:author="kb_looi" w:date="2014-08-15T13:34:00Z">
        <w:r>
          <w:lastRenderedPageBreak/>
          <w:t xml:space="preserve">Tier two capital = Loan loss reserve/ bad debts provisions + </w:t>
        </w:r>
      </w:ins>
      <w:ins w:id="167" w:author="kb_looi" w:date="2014-08-15T13:35:00Z">
        <w:r>
          <w:t>subordinated debt + revaluation reserve + preference shares (if any)</w:t>
        </w:r>
      </w:ins>
    </w:p>
    <w:p w14:paraId="34ADB959" w14:textId="77777777" w:rsidR="0012694A" w:rsidRDefault="00F35879" w:rsidP="00C10ADE">
      <w:pPr>
        <w:rPr>
          <w:ins w:id="168" w:author="kb_looi" w:date="2014-08-15T13:42:00Z"/>
        </w:rPr>
      </w:pPr>
      <w:ins w:id="169" w:author="kb_looi" w:date="2014-08-15T13:37:00Z">
        <w:r>
          <w:t xml:space="preserve">Risk weighted assets = Assets included in this </w:t>
        </w:r>
      </w:ins>
      <w:ins w:id="170" w:author="kb_looi" w:date="2014-08-15T13:41:00Z">
        <w:r w:rsidR="00CA2409">
          <w:t xml:space="preserve">category </w:t>
        </w:r>
      </w:ins>
      <w:ins w:id="171" w:author="kb_looi" w:date="2014-08-15T13:37:00Z">
        <w:r>
          <w:t>are</w:t>
        </w:r>
      </w:ins>
      <w:ins w:id="172" w:author="kb_looi" w:date="2014-08-15T13:41:00Z">
        <w:r w:rsidR="00CA2409">
          <w:t xml:space="preserve"> for example</w:t>
        </w:r>
      </w:ins>
      <w:ins w:id="173" w:author="kb_looi" w:date="2014-08-15T13:37:00Z">
        <w:r>
          <w:t xml:space="preserve"> loans, cash, government loans, </w:t>
        </w:r>
      </w:ins>
      <w:ins w:id="174" w:author="kb_looi" w:date="2014-08-15T13:42:00Z">
        <w:r w:rsidR="00CA2409">
          <w:t xml:space="preserve">residential mortgages, other </w:t>
        </w:r>
      </w:ins>
      <w:ins w:id="175" w:author="kb_looi" w:date="2014-08-15T13:47:00Z">
        <w:r w:rsidR="00C2330D">
          <w:t>loans</w:t>
        </w:r>
      </w:ins>
      <w:ins w:id="176" w:author="kb_looi" w:date="2014-08-15T13:42:00Z">
        <w:r w:rsidR="00CA2409">
          <w:t>, financial guarantee, letters of credit, risk participations, bid bonds, performance bonds.</w:t>
        </w:r>
      </w:ins>
    </w:p>
    <w:p w14:paraId="07AC4CAC" w14:textId="77777777" w:rsidR="00CA2409" w:rsidRDefault="00C2330D" w:rsidP="00C10ADE">
      <w:pPr>
        <w:rPr>
          <w:ins w:id="177" w:author="kb_looi" w:date="2014-08-15T13:45:00Z"/>
        </w:rPr>
      </w:pPr>
      <w:ins w:id="178" w:author="kb_looi" w:date="2014-08-15T13:45:00Z">
        <w:r>
          <w:t>A risk weighted average % is included for each calculation of risk weighted assets.</w:t>
        </w:r>
      </w:ins>
    </w:p>
    <w:p w14:paraId="780624F1" w14:textId="77777777" w:rsidR="00C2330D" w:rsidRDefault="00C2330D" w:rsidP="00C10ADE">
      <w:pPr>
        <w:rPr>
          <w:ins w:id="179" w:author="kb_looi" w:date="2014-08-15T13:46:00Z"/>
        </w:rPr>
      </w:pPr>
      <w:ins w:id="180" w:author="kb_looi" w:date="2014-08-15T13:45:00Z">
        <w:r>
          <w:t xml:space="preserve">= </w:t>
        </w:r>
      </w:ins>
      <w:ins w:id="181" w:author="kb_looi" w:date="2014-08-15T13:46:00Z">
        <w:r>
          <w:t xml:space="preserve">Contract related transaction = </w:t>
        </w:r>
      </w:ins>
      <w:ins w:id="182" w:author="kb_looi" w:date="2014-08-15T13:45:00Z">
        <w:r>
          <w:t xml:space="preserve">Bid bond, performance bond </w:t>
        </w:r>
      </w:ins>
      <w:ins w:id="183" w:author="kb_looi" w:date="2014-08-15T13:46:00Z">
        <w:r>
          <w:t>(50%)</w:t>
        </w:r>
      </w:ins>
    </w:p>
    <w:p w14:paraId="1EC4362D" w14:textId="77777777" w:rsidR="00C2330D" w:rsidRDefault="00C2330D" w:rsidP="00C10ADE">
      <w:pPr>
        <w:rPr>
          <w:ins w:id="184" w:author="kb_looi" w:date="2014-08-15T13:46:00Z"/>
        </w:rPr>
      </w:pPr>
      <w:ins w:id="185" w:author="kb_looi" w:date="2014-08-15T13:46:00Z">
        <w:r>
          <w:t>= Financial guarantee, letter of credit (100%)</w:t>
        </w:r>
      </w:ins>
    </w:p>
    <w:p w14:paraId="685F234D" w14:textId="77777777" w:rsidR="00C2330D" w:rsidRDefault="00C2330D" w:rsidP="00C10ADE">
      <w:pPr>
        <w:rPr>
          <w:ins w:id="186" w:author="kb_looi" w:date="2014-08-15T13:46:00Z"/>
        </w:rPr>
      </w:pPr>
      <w:ins w:id="187" w:author="kb_looi" w:date="2014-08-15T13:46:00Z">
        <w:r>
          <w:t>= Mortgage loan (50%)</w:t>
        </w:r>
      </w:ins>
    </w:p>
    <w:p w14:paraId="24DA41B4" w14:textId="77777777" w:rsidR="00C2330D" w:rsidRDefault="00C2330D" w:rsidP="00C10ADE">
      <w:pPr>
        <w:rPr>
          <w:ins w:id="188" w:author="kb_looi" w:date="2014-08-15T13:47:00Z"/>
        </w:rPr>
      </w:pPr>
      <w:ins w:id="189" w:author="kb_looi" w:date="2014-08-15T13:47:00Z">
        <w:r>
          <w:t>= Other loans (100%)</w:t>
        </w:r>
      </w:ins>
    </w:p>
    <w:p w14:paraId="64174C1D" w14:textId="77777777" w:rsidR="00C2330D" w:rsidRDefault="00C2330D" w:rsidP="00C10ADE">
      <w:pPr>
        <w:rPr>
          <w:ins w:id="190" w:author="kb_looi" w:date="2014-08-15T13:47:00Z"/>
        </w:rPr>
      </w:pPr>
      <w:ins w:id="191" w:author="kb_looi" w:date="2014-08-15T13:47:00Z">
        <w:r>
          <w:t>= Government Loans, Cash (0%)</w:t>
        </w:r>
      </w:ins>
    </w:p>
    <w:p w14:paraId="6CCFD770" w14:textId="77777777" w:rsidR="00C2330D" w:rsidRDefault="00C2330D" w:rsidP="00C10ADE">
      <w:pPr>
        <w:rPr>
          <w:ins w:id="192" w:author="kb_looi" w:date="2014-08-15T13:47:00Z"/>
        </w:rPr>
      </w:pPr>
      <w:ins w:id="193" w:author="kb_looi" w:date="2014-08-15T13:48:00Z">
        <w:r>
          <w:t>Example calculation are as follows:</w:t>
        </w:r>
      </w:ins>
    </w:p>
    <w:p w14:paraId="7C88DAE5" w14:textId="77777777" w:rsidR="00C2330D" w:rsidRDefault="00C2330D" w:rsidP="00C10ADE">
      <w:pPr>
        <w:rPr>
          <w:ins w:id="194" w:author="kb_looi" w:date="2014-08-15T13:48:00Z"/>
        </w:rPr>
      </w:pPr>
      <w:ins w:id="195" w:author="kb_looi" w:date="2014-08-15T13:48:00Z">
        <w:r>
          <w:t>Paid up capital = 15,000,000</w:t>
        </w:r>
      </w:ins>
    </w:p>
    <w:p w14:paraId="29428319" w14:textId="77777777" w:rsidR="00C2330D" w:rsidRDefault="00C2330D" w:rsidP="00C10ADE">
      <w:pPr>
        <w:rPr>
          <w:ins w:id="196" w:author="kb_looi" w:date="2014-08-15T13:48:00Z"/>
        </w:rPr>
      </w:pPr>
      <w:ins w:id="197" w:author="kb_looi" w:date="2014-08-15T13:48:00Z">
        <w:r>
          <w:t>Loan Loss reserve = 400,000</w:t>
        </w:r>
      </w:ins>
    </w:p>
    <w:p w14:paraId="77AC0BF4" w14:textId="77777777" w:rsidR="00C2330D" w:rsidRDefault="00C2330D" w:rsidP="00C10ADE">
      <w:pPr>
        <w:rPr>
          <w:ins w:id="198" w:author="kb_looi" w:date="2014-08-15T13:47:00Z"/>
        </w:rPr>
      </w:pPr>
      <w:ins w:id="199" w:author="kb_looi" w:date="2014-08-15T13:48:00Z">
        <w:r>
          <w:t>Retained earnings = 300,000</w:t>
        </w:r>
      </w:ins>
    </w:p>
    <w:p w14:paraId="1E53807C" w14:textId="77777777" w:rsidR="00C2330D" w:rsidRDefault="00C2330D" w:rsidP="00C10ADE">
      <w:pPr>
        <w:rPr>
          <w:ins w:id="200" w:author="kb_looi" w:date="2014-08-15T13:48:00Z"/>
        </w:rPr>
      </w:pPr>
      <w:ins w:id="201" w:author="kb_looi" w:date="2014-08-15T13:48:00Z">
        <w:r>
          <w:t xml:space="preserve">Total Tier </w:t>
        </w:r>
      </w:ins>
      <w:ins w:id="202" w:author="kb_looi" w:date="2014-08-15T13:49:00Z">
        <w:r>
          <w:t xml:space="preserve">one and Tier two capital = </w:t>
        </w:r>
      </w:ins>
      <w:ins w:id="203" w:author="kb_looi" w:date="2014-08-15T13:56:00Z">
        <w:r w:rsidR="00A207BC">
          <w:t>15,700,000</w:t>
        </w:r>
      </w:ins>
    </w:p>
    <w:p w14:paraId="0474DDCE" w14:textId="77777777" w:rsidR="009A7259" w:rsidRDefault="009A7259" w:rsidP="00C10ADE">
      <w:pPr>
        <w:rPr>
          <w:ins w:id="204" w:author="kb_looi" w:date="2014-08-15T14:03:00Z"/>
        </w:rPr>
      </w:pPr>
    </w:p>
    <w:p w14:paraId="126DE9A0" w14:textId="77777777" w:rsidR="00C2330D" w:rsidRDefault="00A207BC" w:rsidP="00C10ADE">
      <w:pPr>
        <w:rPr>
          <w:ins w:id="205" w:author="kb_looi" w:date="2014-08-15T13:56:00Z"/>
        </w:rPr>
      </w:pPr>
      <w:ins w:id="206" w:author="kb_looi" w:date="2014-08-15T13:56:00Z">
        <w:r>
          <w:t>Risk weighted assets:</w:t>
        </w:r>
      </w:ins>
    </w:p>
    <w:p w14:paraId="1DA86509" w14:textId="77777777" w:rsidR="00A207BC" w:rsidRDefault="009A7259" w:rsidP="00C10ADE">
      <w:pPr>
        <w:rPr>
          <w:ins w:id="207" w:author="kb_looi" w:date="2014-08-15T13:48:00Z"/>
        </w:rPr>
      </w:pPr>
      <w:ins w:id="208" w:author="kb_looi" w:date="2014-08-15T13:56:00Z">
        <w:r>
          <w:t>Mortgage loan = 50</w:t>
        </w:r>
        <w:r w:rsidR="00A207BC">
          <w:t>,000,000</w:t>
        </w:r>
      </w:ins>
    </w:p>
    <w:p w14:paraId="6038CFCD" w14:textId="77777777" w:rsidR="00C2330D" w:rsidRDefault="00A207BC" w:rsidP="00C10ADE">
      <w:pPr>
        <w:rPr>
          <w:ins w:id="209" w:author="kb_looi" w:date="2014-08-15T14:00:00Z"/>
        </w:rPr>
      </w:pPr>
      <w:ins w:id="210" w:author="kb_looi" w:date="2014-08-15T14:00:00Z">
        <w:r>
          <w:t>Other loan = 200,000</w:t>
        </w:r>
      </w:ins>
    </w:p>
    <w:p w14:paraId="7E88DAE3" w14:textId="77777777" w:rsidR="00A207BC" w:rsidRDefault="009A7259" w:rsidP="00C10ADE">
      <w:pPr>
        <w:rPr>
          <w:ins w:id="211" w:author="kb_looi" w:date="2014-08-15T14:00:00Z"/>
        </w:rPr>
      </w:pPr>
      <w:ins w:id="212" w:author="kb_looi" w:date="2014-08-15T14:00:00Z">
        <w:r>
          <w:t>Government loan = 2,000,000</w:t>
        </w:r>
      </w:ins>
    </w:p>
    <w:p w14:paraId="63423A7D" w14:textId="77777777" w:rsidR="009A7259" w:rsidRDefault="009A7259" w:rsidP="00C10ADE">
      <w:pPr>
        <w:rPr>
          <w:ins w:id="213" w:author="kb_looi" w:date="2014-08-15T14:00:00Z"/>
        </w:rPr>
      </w:pPr>
      <w:ins w:id="214" w:author="kb_looi" w:date="2014-08-15T14:00:00Z">
        <w:r>
          <w:t>Letter of credit = 200,000</w:t>
        </w:r>
      </w:ins>
    </w:p>
    <w:p w14:paraId="7ECAA958" w14:textId="77777777" w:rsidR="009A7259" w:rsidRDefault="009A7259" w:rsidP="00C10ADE">
      <w:pPr>
        <w:rPr>
          <w:ins w:id="215" w:author="kb_looi" w:date="2014-08-15T14:00:00Z"/>
        </w:rPr>
      </w:pPr>
      <w:ins w:id="216" w:author="kb_looi" w:date="2014-08-15T14:00:00Z">
        <w:r>
          <w:t>Bid bond = 500,000</w:t>
        </w:r>
      </w:ins>
    </w:p>
    <w:tbl>
      <w:tblPr>
        <w:tblStyle w:val="TableGrid"/>
        <w:tblW w:w="0" w:type="auto"/>
        <w:tblLook w:val="04A0" w:firstRow="1" w:lastRow="0" w:firstColumn="1" w:lastColumn="0" w:noHBand="0" w:noVBand="1"/>
      </w:tblPr>
      <w:tblGrid>
        <w:gridCol w:w="2394"/>
        <w:gridCol w:w="2394"/>
        <w:gridCol w:w="2394"/>
        <w:gridCol w:w="2394"/>
      </w:tblGrid>
      <w:tr w:rsidR="009A7259" w14:paraId="7113BD0A" w14:textId="77777777" w:rsidTr="009A7259">
        <w:trPr>
          <w:ins w:id="217" w:author="kb_looi" w:date="2014-08-15T14:01:00Z"/>
        </w:trPr>
        <w:tc>
          <w:tcPr>
            <w:tcW w:w="2394" w:type="dxa"/>
          </w:tcPr>
          <w:p w14:paraId="3FCF904D" w14:textId="77777777" w:rsidR="009A7259" w:rsidRDefault="009A7259" w:rsidP="00C10ADE">
            <w:pPr>
              <w:rPr>
                <w:ins w:id="218" w:author="kb_looi" w:date="2014-08-15T14:01:00Z"/>
              </w:rPr>
            </w:pPr>
            <w:ins w:id="219" w:author="kb_looi" w:date="2014-08-15T14:01:00Z">
              <w:r>
                <w:t>Mortgage loan</w:t>
              </w:r>
            </w:ins>
          </w:p>
        </w:tc>
        <w:tc>
          <w:tcPr>
            <w:tcW w:w="2394" w:type="dxa"/>
          </w:tcPr>
          <w:p w14:paraId="18DFB337" w14:textId="77777777" w:rsidR="009A7259" w:rsidRDefault="009A7259" w:rsidP="00C10ADE">
            <w:pPr>
              <w:rPr>
                <w:ins w:id="220" w:author="kb_looi" w:date="2014-08-15T14:01:00Z"/>
              </w:rPr>
            </w:pPr>
            <w:ins w:id="221" w:author="kb_looi" w:date="2014-08-15T14:01:00Z">
              <w:r>
                <w:t>50,000,000</w:t>
              </w:r>
            </w:ins>
          </w:p>
        </w:tc>
        <w:tc>
          <w:tcPr>
            <w:tcW w:w="2394" w:type="dxa"/>
          </w:tcPr>
          <w:p w14:paraId="58EB0545" w14:textId="77777777" w:rsidR="009A7259" w:rsidRDefault="009A7259" w:rsidP="00C10ADE">
            <w:pPr>
              <w:rPr>
                <w:ins w:id="222" w:author="kb_looi" w:date="2014-08-15T14:01:00Z"/>
              </w:rPr>
            </w:pPr>
            <w:ins w:id="223" w:author="kb_looi" w:date="2014-08-15T14:01:00Z">
              <w:r>
                <w:t>50%</w:t>
              </w:r>
            </w:ins>
          </w:p>
        </w:tc>
        <w:tc>
          <w:tcPr>
            <w:tcW w:w="2394" w:type="dxa"/>
          </w:tcPr>
          <w:p w14:paraId="4B35FC10" w14:textId="77777777" w:rsidR="009A7259" w:rsidRDefault="009A7259" w:rsidP="00C10ADE">
            <w:pPr>
              <w:rPr>
                <w:ins w:id="224" w:author="kb_looi" w:date="2014-08-15T14:01:00Z"/>
              </w:rPr>
            </w:pPr>
            <w:ins w:id="225" w:author="kb_looi" w:date="2014-08-15T14:02:00Z">
              <w:r>
                <w:t>25,000,000</w:t>
              </w:r>
            </w:ins>
          </w:p>
        </w:tc>
      </w:tr>
      <w:tr w:rsidR="009A7259" w14:paraId="462D3BCC" w14:textId="77777777" w:rsidTr="009A7259">
        <w:trPr>
          <w:ins w:id="226" w:author="kb_looi" w:date="2014-08-15T14:01:00Z"/>
        </w:trPr>
        <w:tc>
          <w:tcPr>
            <w:tcW w:w="2394" w:type="dxa"/>
          </w:tcPr>
          <w:p w14:paraId="1D481090" w14:textId="77777777" w:rsidR="009A7259" w:rsidRDefault="009A7259" w:rsidP="00C10ADE">
            <w:pPr>
              <w:rPr>
                <w:ins w:id="227" w:author="kb_looi" w:date="2014-08-15T14:01:00Z"/>
              </w:rPr>
            </w:pPr>
            <w:ins w:id="228" w:author="kb_looi" w:date="2014-08-15T14:01:00Z">
              <w:r>
                <w:t>Other loan</w:t>
              </w:r>
            </w:ins>
          </w:p>
        </w:tc>
        <w:tc>
          <w:tcPr>
            <w:tcW w:w="2394" w:type="dxa"/>
          </w:tcPr>
          <w:p w14:paraId="70B01563" w14:textId="77777777" w:rsidR="009A7259" w:rsidRDefault="009A7259" w:rsidP="00C10ADE">
            <w:pPr>
              <w:rPr>
                <w:ins w:id="229" w:author="kb_looi" w:date="2014-08-15T14:01:00Z"/>
              </w:rPr>
            </w:pPr>
            <w:ins w:id="230" w:author="kb_looi" w:date="2014-08-15T14:01:00Z">
              <w:r>
                <w:t>200,000</w:t>
              </w:r>
            </w:ins>
          </w:p>
        </w:tc>
        <w:tc>
          <w:tcPr>
            <w:tcW w:w="2394" w:type="dxa"/>
          </w:tcPr>
          <w:p w14:paraId="2E317632" w14:textId="77777777" w:rsidR="009A7259" w:rsidRDefault="009A7259" w:rsidP="00C10ADE">
            <w:pPr>
              <w:rPr>
                <w:ins w:id="231" w:author="kb_looi" w:date="2014-08-15T14:01:00Z"/>
              </w:rPr>
            </w:pPr>
            <w:ins w:id="232" w:author="kb_looi" w:date="2014-08-15T14:01:00Z">
              <w:r>
                <w:t>100%</w:t>
              </w:r>
            </w:ins>
          </w:p>
        </w:tc>
        <w:tc>
          <w:tcPr>
            <w:tcW w:w="2394" w:type="dxa"/>
          </w:tcPr>
          <w:p w14:paraId="3A902020" w14:textId="77777777" w:rsidR="009A7259" w:rsidRDefault="009A7259" w:rsidP="00C10ADE">
            <w:pPr>
              <w:rPr>
                <w:ins w:id="233" w:author="kb_looi" w:date="2014-08-15T14:01:00Z"/>
              </w:rPr>
            </w:pPr>
            <w:ins w:id="234" w:author="kb_looi" w:date="2014-08-15T14:02:00Z">
              <w:r>
                <w:t>200,000</w:t>
              </w:r>
            </w:ins>
          </w:p>
        </w:tc>
      </w:tr>
      <w:tr w:rsidR="009A7259" w14:paraId="06A5D11E" w14:textId="77777777" w:rsidTr="009A7259">
        <w:trPr>
          <w:ins w:id="235" w:author="kb_looi" w:date="2014-08-15T14:01:00Z"/>
        </w:trPr>
        <w:tc>
          <w:tcPr>
            <w:tcW w:w="2394" w:type="dxa"/>
          </w:tcPr>
          <w:p w14:paraId="505BE896" w14:textId="77777777" w:rsidR="009A7259" w:rsidRDefault="009A7259" w:rsidP="00C10ADE">
            <w:pPr>
              <w:rPr>
                <w:ins w:id="236" w:author="kb_looi" w:date="2014-08-15T14:01:00Z"/>
              </w:rPr>
            </w:pPr>
            <w:ins w:id="237" w:author="kb_looi" w:date="2014-08-15T14:01:00Z">
              <w:r>
                <w:t>Government loan</w:t>
              </w:r>
            </w:ins>
          </w:p>
        </w:tc>
        <w:tc>
          <w:tcPr>
            <w:tcW w:w="2394" w:type="dxa"/>
          </w:tcPr>
          <w:p w14:paraId="70F69669" w14:textId="77777777" w:rsidR="009A7259" w:rsidRDefault="009A7259" w:rsidP="00C10ADE">
            <w:pPr>
              <w:rPr>
                <w:ins w:id="238" w:author="kb_looi" w:date="2014-08-15T14:01:00Z"/>
              </w:rPr>
            </w:pPr>
            <w:ins w:id="239" w:author="kb_looi" w:date="2014-08-15T14:01:00Z">
              <w:r>
                <w:t>2,000,000</w:t>
              </w:r>
            </w:ins>
          </w:p>
        </w:tc>
        <w:tc>
          <w:tcPr>
            <w:tcW w:w="2394" w:type="dxa"/>
          </w:tcPr>
          <w:p w14:paraId="3EF524C5" w14:textId="77777777" w:rsidR="009A7259" w:rsidRDefault="009A7259" w:rsidP="00C10ADE">
            <w:pPr>
              <w:rPr>
                <w:ins w:id="240" w:author="kb_looi" w:date="2014-08-15T14:01:00Z"/>
              </w:rPr>
            </w:pPr>
            <w:ins w:id="241" w:author="kb_looi" w:date="2014-08-15T14:01:00Z">
              <w:r>
                <w:t>0%</w:t>
              </w:r>
            </w:ins>
          </w:p>
        </w:tc>
        <w:tc>
          <w:tcPr>
            <w:tcW w:w="2394" w:type="dxa"/>
          </w:tcPr>
          <w:p w14:paraId="5D905F53" w14:textId="77777777" w:rsidR="009A7259" w:rsidRDefault="009A7259" w:rsidP="00C10ADE">
            <w:pPr>
              <w:rPr>
                <w:ins w:id="242" w:author="kb_looi" w:date="2014-08-15T14:01:00Z"/>
              </w:rPr>
            </w:pPr>
            <w:ins w:id="243" w:author="kb_looi" w:date="2014-08-15T14:02:00Z">
              <w:r>
                <w:t>0</w:t>
              </w:r>
            </w:ins>
          </w:p>
        </w:tc>
      </w:tr>
      <w:tr w:rsidR="009A7259" w14:paraId="2801A402" w14:textId="77777777" w:rsidTr="009A7259">
        <w:trPr>
          <w:ins w:id="244" w:author="kb_looi" w:date="2014-08-15T14:01:00Z"/>
        </w:trPr>
        <w:tc>
          <w:tcPr>
            <w:tcW w:w="2394" w:type="dxa"/>
          </w:tcPr>
          <w:p w14:paraId="225416D6" w14:textId="77777777" w:rsidR="009A7259" w:rsidRDefault="009A7259" w:rsidP="00C10ADE">
            <w:pPr>
              <w:rPr>
                <w:ins w:id="245" w:author="kb_looi" w:date="2014-08-15T14:01:00Z"/>
              </w:rPr>
            </w:pPr>
            <w:ins w:id="246" w:author="kb_looi" w:date="2014-08-15T14:01:00Z">
              <w:r>
                <w:t>Letter of credit</w:t>
              </w:r>
            </w:ins>
          </w:p>
        </w:tc>
        <w:tc>
          <w:tcPr>
            <w:tcW w:w="2394" w:type="dxa"/>
          </w:tcPr>
          <w:p w14:paraId="0EFCC64B" w14:textId="77777777" w:rsidR="009A7259" w:rsidRDefault="009A7259" w:rsidP="00C10ADE">
            <w:pPr>
              <w:rPr>
                <w:ins w:id="247" w:author="kb_looi" w:date="2014-08-15T14:01:00Z"/>
              </w:rPr>
            </w:pPr>
            <w:ins w:id="248" w:author="kb_looi" w:date="2014-08-15T14:02:00Z">
              <w:r>
                <w:t>200,000</w:t>
              </w:r>
            </w:ins>
          </w:p>
        </w:tc>
        <w:tc>
          <w:tcPr>
            <w:tcW w:w="2394" w:type="dxa"/>
          </w:tcPr>
          <w:p w14:paraId="124FE7B7" w14:textId="77777777" w:rsidR="009A7259" w:rsidRDefault="009A7259" w:rsidP="00C10ADE">
            <w:pPr>
              <w:rPr>
                <w:ins w:id="249" w:author="kb_looi" w:date="2014-08-15T14:01:00Z"/>
              </w:rPr>
            </w:pPr>
            <w:ins w:id="250" w:author="kb_looi" w:date="2014-08-15T14:01:00Z">
              <w:r>
                <w:t>100%</w:t>
              </w:r>
            </w:ins>
          </w:p>
        </w:tc>
        <w:tc>
          <w:tcPr>
            <w:tcW w:w="2394" w:type="dxa"/>
          </w:tcPr>
          <w:p w14:paraId="1E79215D" w14:textId="77777777" w:rsidR="009A7259" w:rsidRDefault="009A7259" w:rsidP="00C10ADE">
            <w:pPr>
              <w:rPr>
                <w:ins w:id="251" w:author="kb_looi" w:date="2014-08-15T14:01:00Z"/>
              </w:rPr>
            </w:pPr>
            <w:ins w:id="252" w:author="kb_looi" w:date="2014-08-15T14:02:00Z">
              <w:r>
                <w:t>200,000</w:t>
              </w:r>
            </w:ins>
          </w:p>
        </w:tc>
      </w:tr>
      <w:tr w:rsidR="009A7259" w14:paraId="2D11985B" w14:textId="77777777" w:rsidTr="009A7259">
        <w:trPr>
          <w:ins w:id="253" w:author="kb_looi" w:date="2014-08-15T14:01:00Z"/>
        </w:trPr>
        <w:tc>
          <w:tcPr>
            <w:tcW w:w="2394" w:type="dxa"/>
          </w:tcPr>
          <w:p w14:paraId="61FDB58B" w14:textId="77777777" w:rsidR="009A7259" w:rsidRDefault="009A7259" w:rsidP="00C10ADE">
            <w:pPr>
              <w:rPr>
                <w:ins w:id="254" w:author="kb_looi" w:date="2014-08-15T14:01:00Z"/>
              </w:rPr>
            </w:pPr>
            <w:ins w:id="255" w:author="kb_looi" w:date="2014-08-15T14:01:00Z">
              <w:r>
                <w:t>Bid bond</w:t>
              </w:r>
            </w:ins>
          </w:p>
        </w:tc>
        <w:tc>
          <w:tcPr>
            <w:tcW w:w="2394" w:type="dxa"/>
          </w:tcPr>
          <w:p w14:paraId="5D2A8703" w14:textId="77777777" w:rsidR="009A7259" w:rsidRDefault="009A7259" w:rsidP="00C10ADE">
            <w:pPr>
              <w:rPr>
                <w:ins w:id="256" w:author="kb_looi" w:date="2014-08-15T14:01:00Z"/>
              </w:rPr>
            </w:pPr>
            <w:ins w:id="257" w:author="kb_looi" w:date="2014-08-15T14:02:00Z">
              <w:r>
                <w:t>500,000</w:t>
              </w:r>
            </w:ins>
          </w:p>
        </w:tc>
        <w:tc>
          <w:tcPr>
            <w:tcW w:w="2394" w:type="dxa"/>
          </w:tcPr>
          <w:p w14:paraId="438A5F0C" w14:textId="77777777" w:rsidR="009A7259" w:rsidRDefault="009A7259" w:rsidP="00C10ADE">
            <w:pPr>
              <w:rPr>
                <w:ins w:id="258" w:author="kb_looi" w:date="2014-08-15T14:01:00Z"/>
              </w:rPr>
            </w:pPr>
            <w:ins w:id="259" w:author="kb_looi" w:date="2014-08-15T14:01:00Z">
              <w:r>
                <w:t>50%</w:t>
              </w:r>
            </w:ins>
          </w:p>
        </w:tc>
        <w:tc>
          <w:tcPr>
            <w:tcW w:w="2394" w:type="dxa"/>
          </w:tcPr>
          <w:p w14:paraId="2E6D2AD9" w14:textId="77777777" w:rsidR="009A7259" w:rsidRDefault="009A7259" w:rsidP="00C10ADE">
            <w:pPr>
              <w:rPr>
                <w:ins w:id="260" w:author="kb_looi" w:date="2014-08-15T14:01:00Z"/>
              </w:rPr>
            </w:pPr>
            <w:ins w:id="261" w:author="kb_looi" w:date="2014-08-15T14:02:00Z">
              <w:r>
                <w:t>250,000</w:t>
              </w:r>
            </w:ins>
          </w:p>
        </w:tc>
      </w:tr>
      <w:tr w:rsidR="009A7259" w14:paraId="0CB8F875" w14:textId="77777777" w:rsidTr="00277EC7">
        <w:trPr>
          <w:ins w:id="262" w:author="kb_looi" w:date="2014-08-15T14:01:00Z"/>
        </w:trPr>
        <w:tc>
          <w:tcPr>
            <w:tcW w:w="7182" w:type="dxa"/>
            <w:gridSpan w:val="3"/>
          </w:tcPr>
          <w:p w14:paraId="170EA684" w14:textId="77777777" w:rsidR="009A7259" w:rsidRPr="009A7259" w:rsidRDefault="009A7259" w:rsidP="00C10ADE">
            <w:pPr>
              <w:spacing w:after="200" w:line="276" w:lineRule="auto"/>
              <w:rPr>
                <w:ins w:id="263" w:author="kb_looi" w:date="2014-08-15T14:01:00Z"/>
                <w:b/>
                <w:rPrChange w:id="264" w:author="kb_looi" w:date="2014-08-15T14:03:00Z">
                  <w:rPr>
                    <w:ins w:id="265" w:author="kb_looi" w:date="2014-08-15T14:01:00Z"/>
                  </w:rPr>
                </w:rPrChange>
              </w:rPr>
            </w:pPr>
            <w:ins w:id="266" w:author="kb_looi" w:date="2014-08-15T14:03:00Z">
              <w:r w:rsidRPr="009A7259">
                <w:rPr>
                  <w:b/>
                  <w:rPrChange w:id="267" w:author="kb_looi" w:date="2014-08-15T14:03:00Z">
                    <w:rPr/>
                  </w:rPrChange>
                </w:rPr>
                <w:lastRenderedPageBreak/>
                <w:t>Total</w:t>
              </w:r>
            </w:ins>
          </w:p>
        </w:tc>
        <w:tc>
          <w:tcPr>
            <w:tcW w:w="2394" w:type="dxa"/>
          </w:tcPr>
          <w:p w14:paraId="2816C60F" w14:textId="77777777" w:rsidR="009A7259" w:rsidRPr="009A7259" w:rsidRDefault="009A7259" w:rsidP="00C10ADE">
            <w:pPr>
              <w:spacing w:after="200" w:line="276" w:lineRule="auto"/>
              <w:rPr>
                <w:ins w:id="268" w:author="kb_looi" w:date="2014-08-15T14:01:00Z"/>
                <w:b/>
                <w:rPrChange w:id="269" w:author="kb_looi" w:date="2014-08-15T14:03:00Z">
                  <w:rPr>
                    <w:ins w:id="270" w:author="kb_looi" w:date="2014-08-15T14:01:00Z"/>
                  </w:rPr>
                </w:rPrChange>
              </w:rPr>
            </w:pPr>
            <w:ins w:id="271" w:author="kb_looi" w:date="2014-08-15T14:03:00Z">
              <w:r w:rsidRPr="009A7259">
                <w:rPr>
                  <w:b/>
                  <w:rPrChange w:id="272" w:author="kb_looi" w:date="2014-08-15T14:03:00Z">
                    <w:rPr/>
                  </w:rPrChange>
                </w:rPr>
                <w:t>25,650,000</w:t>
              </w:r>
            </w:ins>
          </w:p>
        </w:tc>
      </w:tr>
    </w:tbl>
    <w:p w14:paraId="2F204D2A" w14:textId="77777777" w:rsidR="009A7259" w:rsidRDefault="009A7259" w:rsidP="00C10ADE">
      <w:pPr>
        <w:rPr>
          <w:ins w:id="273" w:author="kb_looi" w:date="2014-08-15T14:03:00Z"/>
        </w:rPr>
      </w:pPr>
    </w:p>
    <w:p w14:paraId="053D01A1" w14:textId="77777777" w:rsidR="009A7259" w:rsidRDefault="009A7259" w:rsidP="00C10ADE">
      <w:pPr>
        <w:rPr>
          <w:ins w:id="274" w:author="kb_looi" w:date="2014-08-15T14:03:00Z"/>
        </w:rPr>
      </w:pPr>
      <w:ins w:id="275" w:author="kb_looi" w:date="2014-08-15T14:03:00Z">
        <w:r>
          <w:t>CAR Ratio = 15,700,000 / 25,650,000 =</w:t>
        </w:r>
      </w:ins>
      <w:ins w:id="276" w:author="kb_looi" w:date="2014-08-15T14:04:00Z">
        <w:r>
          <w:t xml:space="preserve"> 61.20%</w:t>
        </w:r>
      </w:ins>
    </w:p>
    <w:p w14:paraId="107427E7" w14:textId="77777777" w:rsidR="009A7259" w:rsidRDefault="009A7259" w:rsidP="00C10ADE"/>
    <w:p w14:paraId="532B750D" w14:textId="77777777" w:rsidR="00C10ADE" w:rsidRPr="00C10ADE" w:rsidRDefault="00C10ADE" w:rsidP="00C10ADE">
      <w:pPr>
        <w:rPr>
          <w:b/>
        </w:rPr>
      </w:pPr>
      <w:r w:rsidRPr="00C10ADE">
        <w:rPr>
          <w:b/>
        </w:rPr>
        <w:t>Loan categorization</w:t>
      </w:r>
    </w:p>
    <w:p w14:paraId="45364D0A" w14:textId="77777777" w:rsidR="00C10ADE" w:rsidRDefault="00C10ADE" w:rsidP="00C10ADE">
      <w:r>
        <w:t xml:space="preserve">What are the criteria for loan categorization on the basis of Months in Arrear? </w:t>
      </w:r>
    </w:p>
    <w:p w14:paraId="4F363FE4" w14:textId="77777777" w:rsidR="00C10ADE" w:rsidRDefault="00C10ADE" w:rsidP="00C10ADE">
      <w:pPr>
        <w:pStyle w:val="ListParagraph"/>
        <w:numPr>
          <w:ilvl w:val="0"/>
          <w:numId w:val="3"/>
        </w:numPr>
      </w:pPr>
      <w:r>
        <w:t>Performing Loan</w:t>
      </w:r>
    </w:p>
    <w:p w14:paraId="6F3DDDB3" w14:textId="77777777" w:rsidR="00C10ADE" w:rsidRDefault="00C10ADE" w:rsidP="00C10ADE">
      <w:pPr>
        <w:pStyle w:val="ListParagraph"/>
        <w:numPr>
          <w:ilvl w:val="0"/>
          <w:numId w:val="3"/>
        </w:numPr>
      </w:pPr>
      <w:r>
        <w:t>Doubtful Loan</w:t>
      </w:r>
    </w:p>
    <w:p w14:paraId="336F0DFF" w14:textId="77777777" w:rsidR="00C10ADE" w:rsidRDefault="00C10ADE" w:rsidP="00C10ADE">
      <w:pPr>
        <w:pStyle w:val="ListParagraph"/>
        <w:numPr>
          <w:ilvl w:val="0"/>
          <w:numId w:val="3"/>
        </w:numPr>
      </w:pPr>
      <w:r>
        <w:t>Non-Performing loan</w:t>
      </w:r>
    </w:p>
    <w:p w14:paraId="4678ADC1" w14:textId="77777777" w:rsidR="00C10ADE" w:rsidRDefault="003525FD" w:rsidP="00C10ADE">
      <w:pPr>
        <w:rPr>
          <w:ins w:id="277" w:author="kb_looi" w:date="2014-08-15T13:43:00Z"/>
        </w:rPr>
      </w:pPr>
      <w:ins w:id="278" w:author="kb_looi" w:date="2014-08-15T13:43:00Z">
        <w:r w:rsidRPr="009A7259">
          <w:rPr>
            <w:b/>
            <w:rPrChange w:id="279" w:author="kb_looi" w:date="2014-08-15T14:04:00Z">
              <w:rPr/>
            </w:rPrChange>
          </w:rPr>
          <w:t>BDG</w:t>
        </w:r>
        <w:r>
          <w:t>: Performing loan</w:t>
        </w:r>
      </w:ins>
      <w:ins w:id="280" w:author="kb_looi" w:date="2014-08-15T13:44:00Z">
        <w:r>
          <w:t xml:space="preserve"> = Loan with arrears not exceeding 3 months</w:t>
        </w:r>
      </w:ins>
    </w:p>
    <w:p w14:paraId="1EAE8ED8" w14:textId="77777777" w:rsidR="003525FD" w:rsidRDefault="003525FD" w:rsidP="00C10ADE">
      <w:pPr>
        <w:rPr>
          <w:ins w:id="281" w:author="kb_looi" w:date="2014-08-15T13:44:00Z"/>
        </w:rPr>
      </w:pPr>
      <w:ins w:id="282" w:author="kb_looi" w:date="2014-08-15T13:43:00Z">
        <w:r>
          <w:t xml:space="preserve">Doubtful loan = </w:t>
        </w:r>
      </w:ins>
      <w:ins w:id="283" w:author="kb_looi" w:date="2014-08-15T13:44:00Z">
        <w:r>
          <w:t>Loan with arrears of more than 3 months</w:t>
        </w:r>
      </w:ins>
    </w:p>
    <w:p w14:paraId="29AAC41F" w14:textId="77777777" w:rsidR="003525FD" w:rsidRDefault="003525FD" w:rsidP="00C10ADE">
      <w:pPr>
        <w:rPr>
          <w:ins w:id="284" w:author="kb_looi" w:date="2014-08-15T13:43:00Z"/>
        </w:rPr>
      </w:pPr>
      <w:ins w:id="285" w:author="kb_looi" w:date="2014-08-15T13:44:00Z">
        <w:r>
          <w:t>Non-Performing loan = Loan with arrears of more than 12 months</w:t>
        </w:r>
      </w:ins>
    </w:p>
    <w:p w14:paraId="17328FF6" w14:textId="77777777" w:rsidR="003525FD" w:rsidRDefault="003525FD" w:rsidP="00C10ADE">
      <w:pPr>
        <w:rPr>
          <w:ins w:id="286" w:author="kb_looi" w:date="2014-08-15T13:43:00Z"/>
        </w:rPr>
      </w:pPr>
    </w:p>
    <w:p w14:paraId="09C99AC6" w14:textId="77777777" w:rsidR="003525FD" w:rsidRDefault="003525FD" w:rsidP="00C10ADE">
      <w:pPr>
        <w:rPr>
          <w:ins w:id="287" w:author="kb_looi" w:date="2014-08-15T13:44:00Z"/>
        </w:rPr>
      </w:pPr>
    </w:p>
    <w:p w14:paraId="16435F92" w14:textId="77777777" w:rsidR="00C2330D" w:rsidRDefault="00C2330D" w:rsidP="00C10ADE">
      <w:pPr>
        <w:rPr>
          <w:ins w:id="288" w:author="kb_looi" w:date="2014-08-15T14:04:00Z"/>
        </w:rPr>
      </w:pPr>
    </w:p>
    <w:p w14:paraId="31B61C03" w14:textId="77777777" w:rsidR="009A7259" w:rsidRDefault="009A7259" w:rsidP="00C10ADE">
      <w:pPr>
        <w:rPr>
          <w:ins w:id="289" w:author="kb_looi" w:date="2014-08-15T13:44:00Z"/>
        </w:rPr>
      </w:pPr>
    </w:p>
    <w:p w14:paraId="325D6CDE" w14:textId="77777777" w:rsidR="00C2330D" w:rsidRDefault="00C2330D" w:rsidP="00C10ADE"/>
    <w:p w14:paraId="452648F4" w14:textId="77777777" w:rsidR="00C10ADE" w:rsidRPr="00C10ADE" w:rsidRDefault="00C10ADE" w:rsidP="00C10ADE">
      <w:pPr>
        <w:rPr>
          <w:b/>
        </w:rPr>
      </w:pPr>
      <w:r w:rsidRPr="00C10ADE">
        <w:rPr>
          <w:b/>
        </w:rPr>
        <w:t>Template Format required</w:t>
      </w:r>
      <w:r>
        <w:rPr>
          <w:b/>
        </w:rPr>
        <w:t xml:space="preserve"> for the following notices and statements</w:t>
      </w:r>
    </w:p>
    <w:p w14:paraId="68C99D58" w14:textId="77777777" w:rsidR="00C10ADE" w:rsidRDefault="00C10ADE" w:rsidP="00C10ADE">
      <w:pPr>
        <w:pStyle w:val="ListParagraph"/>
        <w:numPr>
          <w:ilvl w:val="0"/>
          <w:numId w:val="4"/>
        </w:numPr>
      </w:pPr>
      <w:r>
        <w:t>Statement for Loan</w:t>
      </w:r>
    </w:p>
    <w:p w14:paraId="19A6179B" w14:textId="77777777" w:rsidR="00C10ADE" w:rsidRDefault="00C10ADE" w:rsidP="00C10ADE">
      <w:pPr>
        <w:pStyle w:val="ListParagraph"/>
        <w:numPr>
          <w:ilvl w:val="0"/>
          <w:numId w:val="4"/>
        </w:numPr>
      </w:pPr>
      <w:r>
        <w:t>Statement for guarantees</w:t>
      </w:r>
    </w:p>
    <w:p w14:paraId="13E45899" w14:textId="77777777" w:rsidR="00C10ADE" w:rsidRDefault="00C10ADE" w:rsidP="00C10ADE">
      <w:pPr>
        <w:pStyle w:val="ListParagraph"/>
        <w:numPr>
          <w:ilvl w:val="0"/>
          <w:numId w:val="4"/>
        </w:numPr>
      </w:pPr>
      <w:r>
        <w:t>Statement for current account</w:t>
      </w:r>
    </w:p>
    <w:p w14:paraId="3A279D67" w14:textId="77777777" w:rsidR="00C10ADE" w:rsidRDefault="00C10ADE" w:rsidP="00C10ADE">
      <w:pPr>
        <w:pStyle w:val="ListParagraph"/>
        <w:numPr>
          <w:ilvl w:val="0"/>
          <w:numId w:val="4"/>
        </w:numPr>
      </w:pPr>
      <w:r>
        <w:t>Statement for fixed deposit</w:t>
      </w:r>
    </w:p>
    <w:p w14:paraId="1CCE5E9F" w14:textId="77777777" w:rsidR="00C10ADE" w:rsidRDefault="00C10ADE" w:rsidP="00C10ADE">
      <w:pPr>
        <w:pStyle w:val="ListParagraph"/>
        <w:numPr>
          <w:ilvl w:val="0"/>
          <w:numId w:val="4"/>
        </w:numPr>
      </w:pPr>
      <w:r>
        <w:t>Repayment notice</w:t>
      </w:r>
    </w:p>
    <w:p w14:paraId="3410CA50" w14:textId="77777777" w:rsidR="00C10ADE" w:rsidRDefault="00C10ADE" w:rsidP="00C10ADE">
      <w:pPr>
        <w:pStyle w:val="ListParagraph"/>
        <w:numPr>
          <w:ilvl w:val="0"/>
          <w:numId w:val="4"/>
        </w:numPr>
      </w:pPr>
      <w:r>
        <w:t>Charges notice</w:t>
      </w:r>
    </w:p>
    <w:p w14:paraId="032E1CA8" w14:textId="77777777" w:rsidR="00C10ADE" w:rsidRDefault="00C10ADE" w:rsidP="00C10ADE">
      <w:pPr>
        <w:pStyle w:val="ListParagraph"/>
        <w:numPr>
          <w:ilvl w:val="0"/>
          <w:numId w:val="4"/>
        </w:numPr>
      </w:pPr>
      <w:r>
        <w:t>Repayment in arrears notice</w:t>
      </w:r>
    </w:p>
    <w:p w14:paraId="1B0E1859" w14:textId="77777777" w:rsidR="00626FD6" w:rsidRDefault="00626FD6" w:rsidP="00626FD6">
      <w:pPr>
        <w:pStyle w:val="ListParagraph"/>
      </w:pPr>
    </w:p>
    <w:p w14:paraId="06C8D479" w14:textId="77777777" w:rsidR="00626FD6" w:rsidRPr="00626FD6" w:rsidRDefault="00626FD6" w:rsidP="00626FD6">
      <w:pPr>
        <w:rPr>
          <w:b/>
        </w:rPr>
      </w:pPr>
      <w:r w:rsidRPr="00626FD6">
        <w:rPr>
          <w:b/>
        </w:rPr>
        <w:t>Report format required for the following reports</w:t>
      </w:r>
    </w:p>
    <w:p w14:paraId="618BCAAC" w14:textId="77777777" w:rsidR="00626FD6" w:rsidRDefault="00626FD6" w:rsidP="00626FD6">
      <w:pPr>
        <w:pStyle w:val="ListParagraph"/>
        <w:numPr>
          <w:ilvl w:val="0"/>
          <w:numId w:val="5"/>
        </w:numPr>
      </w:pPr>
      <w:r>
        <w:t>Ledger creation</w:t>
      </w:r>
    </w:p>
    <w:p w14:paraId="4AEB0279" w14:textId="77777777" w:rsidR="00626FD6" w:rsidRDefault="00626FD6" w:rsidP="00626FD6">
      <w:pPr>
        <w:pStyle w:val="ListParagraph"/>
        <w:numPr>
          <w:ilvl w:val="0"/>
          <w:numId w:val="5"/>
        </w:numPr>
      </w:pPr>
      <w:r>
        <w:t>Accounts receivable</w:t>
      </w:r>
    </w:p>
    <w:p w14:paraId="34CABB91" w14:textId="77777777" w:rsidR="00626FD6" w:rsidRDefault="00626FD6" w:rsidP="00626FD6">
      <w:pPr>
        <w:pStyle w:val="ListParagraph"/>
        <w:numPr>
          <w:ilvl w:val="0"/>
          <w:numId w:val="5"/>
        </w:numPr>
      </w:pPr>
      <w:r>
        <w:lastRenderedPageBreak/>
        <w:t>Accounts payable</w:t>
      </w:r>
    </w:p>
    <w:p w14:paraId="608A7AD2" w14:textId="77777777" w:rsidR="00626FD6" w:rsidRDefault="00626FD6" w:rsidP="00626FD6">
      <w:pPr>
        <w:pStyle w:val="ListParagraph"/>
        <w:numPr>
          <w:ilvl w:val="0"/>
          <w:numId w:val="5"/>
        </w:numPr>
      </w:pPr>
      <w:r>
        <w:t>Fixed asset register</w:t>
      </w:r>
    </w:p>
    <w:p w14:paraId="3B96BFA1" w14:textId="77777777" w:rsidR="00626FD6" w:rsidRDefault="00626FD6" w:rsidP="00626FD6">
      <w:pPr>
        <w:pStyle w:val="ListParagraph"/>
        <w:numPr>
          <w:ilvl w:val="0"/>
          <w:numId w:val="5"/>
        </w:numPr>
      </w:pPr>
      <w:r>
        <w:t>Fixed assets listings (For calculation of deprecation based on rate input by user)</w:t>
      </w:r>
    </w:p>
    <w:p w14:paraId="21424833" w14:textId="77777777" w:rsidR="00626FD6" w:rsidRDefault="00626FD6" w:rsidP="00626FD6">
      <w:pPr>
        <w:pStyle w:val="ListParagraph"/>
        <w:numPr>
          <w:ilvl w:val="0"/>
          <w:numId w:val="5"/>
        </w:numPr>
      </w:pPr>
      <w:r>
        <w:t>Journals</w:t>
      </w:r>
    </w:p>
    <w:p w14:paraId="06D895A9" w14:textId="77777777" w:rsidR="00626FD6" w:rsidRDefault="00626FD6" w:rsidP="00626FD6">
      <w:pPr>
        <w:pStyle w:val="ListParagraph"/>
        <w:numPr>
          <w:ilvl w:val="0"/>
          <w:numId w:val="5"/>
        </w:numPr>
      </w:pPr>
      <w:r>
        <w:t>Balance sheet</w:t>
      </w:r>
    </w:p>
    <w:p w14:paraId="3DF232A9" w14:textId="77777777" w:rsidR="00626FD6" w:rsidRDefault="00626FD6" w:rsidP="00626FD6">
      <w:pPr>
        <w:pStyle w:val="ListParagraph"/>
        <w:numPr>
          <w:ilvl w:val="0"/>
          <w:numId w:val="5"/>
        </w:numPr>
      </w:pPr>
      <w:r>
        <w:t>Trial balance</w:t>
      </w:r>
    </w:p>
    <w:p w14:paraId="0F8E5510" w14:textId="77777777" w:rsidR="00626FD6" w:rsidRDefault="00626FD6" w:rsidP="00626FD6">
      <w:pPr>
        <w:pStyle w:val="ListParagraph"/>
        <w:numPr>
          <w:ilvl w:val="0"/>
          <w:numId w:val="5"/>
        </w:numPr>
      </w:pPr>
      <w:r>
        <w:t>Profit and loss statement</w:t>
      </w:r>
    </w:p>
    <w:p w14:paraId="62620E38" w14:textId="77777777" w:rsidR="00806E6B" w:rsidRDefault="00626FD6" w:rsidP="00806E6B">
      <w:pPr>
        <w:pStyle w:val="ListParagraph"/>
        <w:numPr>
          <w:ilvl w:val="0"/>
          <w:numId w:val="5"/>
        </w:numPr>
      </w:pPr>
      <w:r>
        <w:t>Cash flow statement</w:t>
      </w:r>
    </w:p>
    <w:p w14:paraId="66C85827" w14:textId="77777777" w:rsidR="00806E6B" w:rsidRPr="00620D4A" w:rsidRDefault="00806E6B" w:rsidP="00806E6B">
      <w:pPr>
        <w:rPr>
          <w:b/>
        </w:rPr>
      </w:pPr>
    </w:p>
    <w:p w14:paraId="2EEAB9E5" w14:textId="77777777" w:rsidR="00806E6B" w:rsidRDefault="00806E6B" w:rsidP="00806E6B">
      <w:pPr>
        <w:rPr>
          <w:b/>
        </w:rPr>
      </w:pPr>
      <w:r>
        <w:rPr>
          <w:b/>
        </w:rPr>
        <w:t>Fixed Asset Regis</w:t>
      </w:r>
      <w:r w:rsidRPr="00806E6B">
        <w:rPr>
          <w:b/>
        </w:rPr>
        <w:t>ter</w:t>
      </w:r>
    </w:p>
    <w:p w14:paraId="7DEA44FA" w14:textId="77777777" w:rsidR="00806E6B" w:rsidRPr="00806E6B" w:rsidRDefault="00806E6B" w:rsidP="00620D4A">
      <w:r w:rsidRPr="00806E6B">
        <w:t>According to my assumption, the following details should be stored in FAR.</w:t>
      </w:r>
    </w:p>
    <w:p w14:paraId="1F653344" w14:textId="77777777" w:rsidR="00806E6B" w:rsidRPr="00620D4A" w:rsidRDefault="00806E6B" w:rsidP="00620D4A">
      <w:pPr>
        <w:pStyle w:val="ListParagraph"/>
        <w:numPr>
          <w:ilvl w:val="0"/>
          <w:numId w:val="5"/>
        </w:numPr>
      </w:pPr>
      <w:r w:rsidRPr="00620D4A">
        <w:t>Description of the asset</w:t>
      </w:r>
    </w:p>
    <w:p w14:paraId="086C88B4" w14:textId="77777777" w:rsidR="00806E6B" w:rsidRPr="00620D4A" w:rsidRDefault="00806E6B" w:rsidP="00620D4A">
      <w:pPr>
        <w:pStyle w:val="ListParagraph"/>
        <w:numPr>
          <w:ilvl w:val="0"/>
          <w:numId w:val="5"/>
        </w:numPr>
      </w:pPr>
      <w:r w:rsidRPr="00620D4A">
        <w:t>Unique code number or reference for the asset</w:t>
      </w:r>
    </w:p>
    <w:p w14:paraId="46C5226E" w14:textId="77777777" w:rsidR="00806E6B" w:rsidRPr="00620D4A" w:rsidRDefault="00806E6B" w:rsidP="00620D4A">
      <w:pPr>
        <w:pStyle w:val="ListParagraph"/>
        <w:numPr>
          <w:ilvl w:val="0"/>
          <w:numId w:val="5"/>
        </w:numPr>
      </w:pPr>
      <w:r w:rsidRPr="00620D4A">
        <w:t>Date of acquisition</w:t>
      </w:r>
    </w:p>
    <w:p w14:paraId="13C6A2EA" w14:textId="77777777" w:rsidR="00806E6B" w:rsidRPr="00620D4A" w:rsidRDefault="00806E6B" w:rsidP="00620D4A">
      <w:pPr>
        <w:pStyle w:val="ListParagraph"/>
        <w:numPr>
          <w:ilvl w:val="0"/>
          <w:numId w:val="5"/>
        </w:numPr>
      </w:pPr>
      <w:r w:rsidRPr="00620D4A">
        <w:t>Original cost</w:t>
      </w:r>
    </w:p>
    <w:p w14:paraId="4664B363" w14:textId="77777777" w:rsidR="00806E6B" w:rsidRPr="00620D4A" w:rsidRDefault="00806E6B" w:rsidP="00620D4A">
      <w:pPr>
        <w:pStyle w:val="ListParagraph"/>
        <w:numPr>
          <w:ilvl w:val="0"/>
          <w:numId w:val="5"/>
        </w:numPr>
      </w:pPr>
      <w:r w:rsidRPr="00620D4A">
        <w:t>Depreciation charged on an annual basis</w:t>
      </w:r>
    </w:p>
    <w:p w14:paraId="2042C8A4" w14:textId="77777777" w:rsidR="00806E6B" w:rsidRPr="00620D4A" w:rsidRDefault="00806E6B" w:rsidP="00620D4A">
      <w:pPr>
        <w:pStyle w:val="ListParagraph"/>
        <w:numPr>
          <w:ilvl w:val="0"/>
          <w:numId w:val="5"/>
        </w:numPr>
      </w:pPr>
      <w:r w:rsidRPr="00620D4A">
        <w:t>Accumulated depreciation charge</w:t>
      </w:r>
    </w:p>
    <w:p w14:paraId="3D17EFBB" w14:textId="77777777" w:rsidR="00806E6B" w:rsidRPr="00620D4A" w:rsidRDefault="00806E6B" w:rsidP="00620D4A">
      <w:pPr>
        <w:pStyle w:val="ListParagraph"/>
        <w:numPr>
          <w:ilvl w:val="0"/>
          <w:numId w:val="5"/>
        </w:numPr>
      </w:pPr>
      <w:r w:rsidRPr="00620D4A">
        <w:t>Net book value</w:t>
      </w:r>
    </w:p>
    <w:p w14:paraId="5A549C98" w14:textId="77777777" w:rsidR="00806E6B" w:rsidRPr="00620D4A" w:rsidRDefault="00806E6B" w:rsidP="00620D4A">
      <w:pPr>
        <w:pStyle w:val="ListParagraph"/>
        <w:numPr>
          <w:ilvl w:val="0"/>
          <w:numId w:val="5"/>
        </w:numPr>
      </w:pPr>
      <w:r w:rsidRPr="00620D4A">
        <w:t>Date of disposal</w:t>
      </w:r>
    </w:p>
    <w:p w14:paraId="7B084DE1" w14:textId="77777777" w:rsidR="00806E6B" w:rsidRPr="00620D4A" w:rsidRDefault="00806E6B" w:rsidP="00620D4A">
      <w:pPr>
        <w:pStyle w:val="ListParagraph"/>
        <w:numPr>
          <w:ilvl w:val="0"/>
          <w:numId w:val="5"/>
        </w:numPr>
      </w:pPr>
      <w:r w:rsidRPr="00620D4A">
        <w:t>Profit or loss on disposal</w:t>
      </w:r>
    </w:p>
    <w:p w14:paraId="08A0A8B4" w14:textId="77777777" w:rsidR="00806E6B" w:rsidRPr="00620D4A" w:rsidRDefault="00806E6B" w:rsidP="00620D4A">
      <w:pPr>
        <w:pStyle w:val="ListParagraph"/>
        <w:numPr>
          <w:ilvl w:val="0"/>
          <w:numId w:val="5"/>
        </w:numPr>
      </w:pPr>
      <w:r w:rsidRPr="00620D4A">
        <w:t>How the capital expenditure was financed.</w:t>
      </w:r>
    </w:p>
    <w:p w14:paraId="1674AD87" w14:textId="77777777" w:rsidR="00806E6B" w:rsidRPr="00620D4A" w:rsidRDefault="00806E6B" w:rsidP="00620D4A">
      <w:pPr>
        <w:pStyle w:val="ListParagraph"/>
        <w:numPr>
          <w:ilvl w:val="0"/>
          <w:numId w:val="5"/>
        </w:numPr>
      </w:pPr>
      <w:r w:rsidRPr="00620D4A">
        <w:t>How the amount was transferred on disposal.</w:t>
      </w:r>
    </w:p>
    <w:p w14:paraId="1531C6FF" w14:textId="77777777" w:rsidR="00806E6B" w:rsidRDefault="00620D4A" w:rsidP="00806E6B">
      <w:pPr>
        <w:rPr>
          <w:ins w:id="290" w:author="kb_looi" w:date="2014-08-15T14:04:00Z"/>
        </w:rPr>
      </w:pPr>
      <w:r w:rsidRPr="00620D4A">
        <w:t>Is there any field that should be included or to be removed.</w:t>
      </w:r>
      <w:r>
        <w:t xml:space="preserve"> Please suggest.</w:t>
      </w:r>
    </w:p>
    <w:p w14:paraId="31ABEBE5" w14:textId="77777777" w:rsidR="009A7259" w:rsidRPr="00620D4A" w:rsidRDefault="009A7259" w:rsidP="00806E6B">
      <w:ins w:id="291" w:author="kb_looi" w:date="2014-08-15T14:04:00Z">
        <w:r w:rsidRPr="009A7259">
          <w:rPr>
            <w:b/>
            <w:rPrChange w:id="292" w:author="kb_looi" w:date="2014-08-15T14:07:00Z">
              <w:rPr/>
            </w:rPrChange>
          </w:rPr>
          <w:t>BDG</w:t>
        </w:r>
        <w:r>
          <w:t xml:space="preserve">: </w:t>
        </w:r>
      </w:ins>
      <w:ins w:id="293" w:author="kb_looi" w:date="2014-08-15T14:05:00Z">
        <w:r>
          <w:t xml:space="preserve">Yes. To add type of asset in the FAR, </w:t>
        </w:r>
        <w:proofErr w:type="spellStart"/>
        <w:r>
          <w:t>eg</w:t>
        </w:r>
        <w:proofErr w:type="spellEnd"/>
        <w:r>
          <w:t xml:space="preserve">. Computer, Furniture and Fittings, </w:t>
        </w:r>
      </w:ins>
      <w:ins w:id="294" w:author="kb_looi" w:date="2014-08-15T14:06:00Z">
        <w:r>
          <w:t xml:space="preserve">Renovation works, Building and land lease. This is to facilitate </w:t>
        </w:r>
      </w:ins>
      <w:ins w:id="295" w:author="kb_looi" w:date="2014-08-15T14:07:00Z">
        <w:r>
          <w:t xml:space="preserve">different depreciation rate between different </w:t>
        </w:r>
      </w:ins>
      <w:ins w:id="296" w:author="kb_looi" w:date="2014-08-15T14:08:00Z">
        <w:r>
          <w:t>types</w:t>
        </w:r>
      </w:ins>
      <w:ins w:id="297" w:author="kb_looi" w:date="2014-08-15T14:07:00Z">
        <w:r>
          <w:t xml:space="preserve"> of assets. </w:t>
        </w:r>
      </w:ins>
    </w:p>
    <w:sectPr w:rsidR="009A7259" w:rsidRPr="0062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40F7"/>
    <w:multiLevelType w:val="hybridMultilevel"/>
    <w:tmpl w:val="9210F2A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B363ADB"/>
    <w:multiLevelType w:val="hybridMultilevel"/>
    <w:tmpl w:val="36B8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F0A91"/>
    <w:multiLevelType w:val="hybridMultilevel"/>
    <w:tmpl w:val="1F1E1CB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1E7F1FEB"/>
    <w:multiLevelType w:val="hybridMultilevel"/>
    <w:tmpl w:val="6C76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538F2"/>
    <w:multiLevelType w:val="hybridMultilevel"/>
    <w:tmpl w:val="0DBE922E"/>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292E7AFD"/>
    <w:multiLevelType w:val="hybridMultilevel"/>
    <w:tmpl w:val="1C4E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741391"/>
    <w:multiLevelType w:val="hybridMultilevel"/>
    <w:tmpl w:val="B12A414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3EEE64A6"/>
    <w:multiLevelType w:val="hybridMultilevel"/>
    <w:tmpl w:val="DEDE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C1DFE"/>
    <w:multiLevelType w:val="hybridMultilevel"/>
    <w:tmpl w:val="A720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67047"/>
    <w:multiLevelType w:val="hybridMultilevel"/>
    <w:tmpl w:val="3220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B109EC"/>
    <w:multiLevelType w:val="hybridMultilevel"/>
    <w:tmpl w:val="8A00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1"/>
  </w:num>
  <w:num w:numId="5">
    <w:abstractNumId w:val="3"/>
  </w:num>
  <w:num w:numId="6">
    <w:abstractNumId w:val="7"/>
  </w:num>
  <w:num w:numId="7">
    <w:abstractNumId w:val="2"/>
  </w:num>
  <w:num w:numId="8">
    <w:abstractNumId w:val="6"/>
  </w:num>
  <w:num w:numId="9">
    <w:abstractNumId w:val="4"/>
  </w:num>
  <w:num w:numId="10">
    <w:abstractNumId w:val="0"/>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b_looi">
    <w15:presenceInfo w15:providerId="None" w15:userId="kb_lo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556"/>
    <w:rsid w:val="0002463F"/>
    <w:rsid w:val="0012694A"/>
    <w:rsid w:val="00185D6F"/>
    <w:rsid w:val="00277EC7"/>
    <w:rsid w:val="003525FD"/>
    <w:rsid w:val="004C241E"/>
    <w:rsid w:val="0053517C"/>
    <w:rsid w:val="00620D4A"/>
    <w:rsid w:val="00626FD6"/>
    <w:rsid w:val="006B4556"/>
    <w:rsid w:val="007C7BC2"/>
    <w:rsid w:val="00806E6B"/>
    <w:rsid w:val="00866FE6"/>
    <w:rsid w:val="008C1310"/>
    <w:rsid w:val="009A7259"/>
    <w:rsid w:val="00A207BC"/>
    <w:rsid w:val="00AA27FB"/>
    <w:rsid w:val="00BE0D7E"/>
    <w:rsid w:val="00C10ADE"/>
    <w:rsid w:val="00C2330D"/>
    <w:rsid w:val="00CA2409"/>
    <w:rsid w:val="00D844A8"/>
    <w:rsid w:val="00DE33E2"/>
    <w:rsid w:val="00F0199C"/>
    <w:rsid w:val="00F35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8E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556"/>
    <w:pPr>
      <w:ind w:left="720"/>
      <w:contextualSpacing/>
    </w:pPr>
  </w:style>
  <w:style w:type="table" w:styleId="TableGrid">
    <w:name w:val="Table Grid"/>
    <w:basedOn w:val="TableNormal"/>
    <w:uiPriority w:val="59"/>
    <w:rsid w:val="009A72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7E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EC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556"/>
    <w:pPr>
      <w:ind w:left="720"/>
      <w:contextualSpacing/>
    </w:pPr>
  </w:style>
  <w:style w:type="table" w:styleId="TableGrid">
    <w:name w:val="Table Grid"/>
    <w:basedOn w:val="TableNormal"/>
    <w:uiPriority w:val="59"/>
    <w:rsid w:val="009A72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7E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EC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83433-A2EC-BF45-BE98-E7FC08929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1323</Words>
  <Characters>6803</Characters>
  <Application>Microsoft Macintosh Word</Application>
  <DocSecurity>0</DocSecurity>
  <Lines>188</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TANUJ</dc:creator>
  <cp:lastModifiedBy>shafii nil</cp:lastModifiedBy>
  <cp:revision>3</cp:revision>
  <dcterms:created xsi:type="dcterms:W3CDTF">2014-08-16T01:34:00Z</dcterms:created>
  <dcterms:modified xsi:type="dcterms:W3CDTF">2014-08-16T01:41:00Z</dcterms:modified>
</cp:coreProperties>
</file>